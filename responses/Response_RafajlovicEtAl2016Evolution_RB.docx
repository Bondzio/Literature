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1B3E" w14:textId="7686A1E9" w:rsidR="00F47BBD" w:rsidRPr="00F47BBD" w:rsidRDefault="00F47BBD" w:rsidP="00F47BBD">
      <w:pPr>
        <w:rPr>
          <w:rFonts w:ascii="Times New Roman" w:hAnsi="Times New Roman" w:cs="Times New Roman"/>
        </w:rPr>
      </w:pPr>
      <w:bookmarkStart w:id="0" w:name="_GoBack"/>
      <w:bookmarkEnd w:id="0"/>
      <w:r w:rsidRPr="00536A68">
        <w:rPr>
          <w:rFonts w:ascii="Times New Roman" w:hAnsi="Times New Roman" w:cs="Times New Roman"/>
        </w:rPr>
        <w:t>In their recent paper, entitled “</w:t>
      </w:r>
      <w:r w:rsidRPr="00536A68">
        <w:rPr>
          <w:rFonts w:ascii="Times New Roman" w:hAnsi="Times New Roman" w:cs="Times New Roman"/>
          <w:bCs/>
        </w:rPr>
        <w:t>A universal mechanism generating clusters of differentiated loci during divergence-with-migration</w:t>
      </w:r>
      <w:r w:rsidRPr="00536A68">
        <w:rPr>
          <w:rFonts w:ascii="Times New Roman" w:hAnsi="Times New Roman" w:cs="Times New Roman"/>
        </w:rPr>
        <w:t xml:space="preserve">”,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(2016) </w:t>
      </w:r>
      <w:r w:rsidRPr="00F47BBD">
        <w:rPr>
          <w:rFonts w:ascii="Times New Roman" w:hAnsi="Times New Roman" w:cs="Times New Roman"/>
        </w:rPr>
        <w:t>claim they have identified a novel mechanism explaining</w:t>
      </w:r>
      <w:r>
        <w:rPr>
          <w:rFonts w:ascii="Times New Roman" w:hAnsi="Times New Roman" w:cs="Times New Roman"/>
        </w:rPr>
        <w:t xml:space="preserve"> why concentrated genetic architectures </w:t>
      </w:r>
      <w:r w:rsidRPr="00F47BBD">
        <w:rPr>
          <w:rFonts w:ascii="Times New Roman" w:hAnsi="Times New Roman" w:cs="Times New Roman"/>
        </w:rPr>
        <w:t>evolve: due to the increase in rates of stochastic loss of polymorphism that occur</w:t>
      </w:r>
      <w:r>
        <w:rPr>
          <w:rFonts w:ascii="Times New Roman" w:hAnsi="Times New Roman" w:cs="Times New Roman"/>
        </w:rPr>
        <w:t>s</w:t>
      </w:r>
      <w:r w:rsidRPr="00F47BBD">
        <w:rPr>
          <w:rFonts w:ascii="Times New Roman" w:hAnsi="Times New Roman" w:cs="Times New Roman"/>
        </w:rPr>
        <w:t xml:space="preserve"> with increasing recombination among </w:t>
      </w:r>
      <w:r w:rsidRPr="00F352BE">
        <w:rPr>
          <w:rFonts w:ascii="Times New Roman" w:hAnsi="Times New Roman" w:cs="Times New Roman"/>
          <w:highlight w:val="yellow"/>
          <w:rPrChange w:id="1" w:author="Reinhard Bürger" w:date="2016-08-30T18:45:00Z">
            <w:rPr>
              <w:rFonts w:ascii="Times New Roman" w:hAnsi="Times New Roman" w:cs="Times New Roman"/>
            </w:rPr>
          </w:rPrChange>
        </w:rPr>
        <w:t>alleles</w:t>
      </w:r>
      <w:ins w:id="2" w:author="Reinhard Bürger" w:date="2016-08-30T18:45:00Z">
        <w:r w:rsidR="00F352BE">
          <w:rPr>
            <w:rFonts w:ascii="Times New Roman" w:hAnsi="Times New Roman" w:cs="Times New Roman"/>
          </w:rPr>
          <w:t xml:space="preserve"> (or loci?)</w:t>
        </w:r>
      </w:ins>
      <w:r w:rsidRPr="00F47BBD">
        <w:rPr>
          <w:rFonts w:ascii="Times New Roman" w:hAnsi="Times New Roman" w:cs="Times New Roman"/>
        </w:rPr>
        <w:t xml:space="preserve">. Essentially, this adds some nuance that was </w:t>
      </w:r>
      <w:r w:rsidRPr="00F352BE">
        <w:rPr>
          <w:rFonts w:ascii="Times New Roman" w:hAnsi="Times New Roman" w:cs="Times New Roman"/>
          <w:highlight w:val="yellow"/>
        </w:rPr>
        <w:t>glossed over</w:t>
      </w:r>
      <w:ins w:id="3" w:author="Reinhard Bürger" w:date="2016-08-30T18:44:00Z">
        <w:r w:rsidR="00F352BE">
          <w:rPr>
            <w:rFonts w:ascii="Times New Roman" w:hAnsi="Times New Roman" w:cs="Times New Roman"/>
          </w:rPr>
          <w:t xml:space="preserve"> (or: not emphasized?)</w:t>
        </w:r>
      </w:ins>
      <w:r w:rsidRPr="00F47BBD">
        <w:rPr>
          <w:rFonts w:ascii="Times New Roman" w:hAnsi="Times New Roman" w:cs="Times New Roman"/>
        </w:rPr>
        <w:t xml:space="preserve"> by previous theory focusing on the establishment probability mechanism: it is true that it is </w:t>
      </w:r>
      <w:r>
        <w:rPr>
          <w:rFonts w:ascii="Times New Roman" w:hAnsi="Times New Roman" w:cs="Times New Roman"/>
        </w:rPr>
        <w:t>insufficient</w:t>
      </w:r>
      <w:r w:rsidRPr="00F47BBD">
        <w:rPr>
          <w:rFonts w:ascii="Times New Roman" w:hAnsi="Times New Roman" w:cs="Times New Roman"/>
        </w:rPr>
        <w:t xml:space="preserve"> to only consider the probability of establishment, and that if established polymorphisms do not persist for long, they should be </w:t>
      </w:r>
      <w:r>
        <w:rPr>
          <w:rFonts w:ascii="Times New Roman" w:hAnsi="Times New Roman" w:cs="Times New Roman"/>
        </w:rPr>
        <w:t xml:space="preserve">appropriately </w:t>
      </w:r>
      <w:r w:rsidRPr="00F47BBD">
        <w:rPr>
          <w:rFonts w:ascii="Times New Roman" w:hAnsi="Times New Roman" w:cs="Times New Roman"/>
        </w:rPr>
        <w:t xml:space="preserve">discounted. Myself and others have </w:t>
      </w:r>
      <w:r w:rsidR="000515FD">
        <w:rPr>
          <w:rFonts w:ascii="Times New Roman" w:hAnsi="Times New Roman" w:cs="Times New Roman"/>
        </w:rPr>
        <w:t xml:space="preserve">initially </w:t>
      </w:r>
      <w:r w:rsidRPr="00F47BBD">
        <w:rPr>
          <w:rFonts w:ascii="Times New Roman" w:hAnsi="Times New Roman" w:cs="Times New Roman"/>
        </w:rPr>
        <w:t xml:space="preserve">ignored the </w:t>
      </w:r>
      <w:r w:rsidR="00AE31F6">
        <w:rPr>
          <w:rFonts w:ascii="Times New Roman" w:hAnsi="Times New Roman" w:cs="Times New Roman"/>
        </w:rPr>
        <w:t>contribution</w:t>
      </w:r>
      <w:r w:rsidRPr="00F47BBD">
        <w:rPr>
          <w:rFonts w:ascii="Times New Roman" w:hAnsi="Times New Roman" w:cs="Times New Roman"/>
        </w:rPr>
        <w:t xml:space="preserve"> of loss</w:t>
      </w:r>
      <w:r w:rsidR="00237C3A">
        <w:rPr>
          <w:rFonts w:ascii="Times New Roman" w:hAnsi="Times New Roman" w:cs="Times New Roman"/>
        </w:rPr>
        <w:t xml:space="preserve"> of polymorphism</w:t>
      </w:r>
      <w:r w:rsidRPr="00F47BBD">
        <w:rPr>
          <w:rFonts w:ascii="Times New Roman" w:hAnsi="Times New Roman" w:cs="Times New Roman"/>
        </w:rPr>
        <w:t xml:space="preserve"> when making arguments about the importance of establishment probability</w:t>
      </w:r>
      <w:r>
        <w:rPr>
          <w:rFonts w:ascii="Times New Roman" w:hAnsi="Times New Roman" w:cs="Times New Roman"/>
        </w:rPr>
        <w:t xml:space="preserve"> for the evolution of “genomic islands” (Feder et al. 2012</w:t>
      </w:r>
      <w:r w:rsidR="0048386E">
        <w:rPr>
          <w:rFonts w:ascii="Times New Roman" w:hAnsi="Times New Roman" w:cs="Times New Roman"/>
        </w:rPr>
        <w:t>; Yeaman 2013</w:t>
      </w:r>
      <w:r w:rsidR="000515FD">
        <w:rPr>
          <w:rFonts w:ascii="Times New Roman" w:hAnsi="Times New Roman" w:cs="Times New Roman"/>
        </w:rPr>
        <w:t xml:space="preserve">, but see Aeschbacher and </w:t>
      </w:r>
      <w:r w:rsidR="005842C0" w:rsidRPr="00536A68">
        <w:rPr>
          <w:rFonts w:ascii="Times New Roman" w:hAnsi="Times New Roman" w:cs="Times New Roman"/>
        </w:rPr>
        <w:t xml:space="preserve">Bürger </w:t>
      </w:r>
      <w:r w:rsidR="000515FD">
        <w:rPr>
          <w:rFonts w:ascii="Times New Roman" w:hAnsi="Times New Roman" w:cs="Times New Roman"/>
        </w:rPr>
        <w:t>2014, Yeaman et al. 2016</w:t>
      </w:r>
      <w:r>
        <w:rPr>
          <w:rFonts w:ascii="Times New Roman" w:hAnsi="Times New Roman" w:cs="Times New Roman"/>
        </w:rPr>
        <w:t>)</w:t>
      </w:r>
      <w:r w:rsidRPr="00F47BBD">
        <w:rPr>
          <w:rFonts w:ascii="Times New Roman" w:hAnsi="Times New Roman" w:cs="Times New Roman"/>
        </w:rPr>
        <w:t xml:space="preserve">. However, is </w:t>
      </w:r>
      <w:r>
        <w:rPr>
          <w:rFonts w:ascii="Times New Roman" w:hAnsi="Times New Roman" w:cs="Times New Roman"/>
        </w:rPr>
        <w:t>loss</w:t>
      </w:r>
      <w:r w:rsidR="0027782F">
        <w:rPr>
          <w:rFonts w:ascii="Times New Roman" w:hAnsi="Times New Roman" w:cs="Times New Roman"/>
        </w:rPr>
        <w:t xml:space="preserve"> of polymorphism</w:t>
      </w:r>
      <w:r w:rsidRPr="00F47BBD">
        <w:rPr>
          <w:rFonts w:ascii="Times New Roman" w:hAnsi="Times New Roman" w:cs="Times New Roman"/>
        </w:rPr>
        <w:t xml:space="preserve"> an important factor that changes the conclusions of previous theory? </w:t>
      </w:r>
      <w:commentRangeStart w:id="4"/>
      <w:r w:rsidRPr="00F47BBD">
        <w:rPr>
          <w:rFonts w:ascii="Times New Roman" w:hAnsi="Times New Roman" w:cs="Times New Roman"/>
        </w:rPr>
        <w:t xml:space="preserve">And is the loss </w:t>
      </w:r>
      <w:r>
        <w:rPr>
          <w:rFonts w:ascii="Times New Roman" w:hAnsi="Times New Roman" w:cs="Times New Roman"/>
        </w:rPr>
        <w:t xml:space="preserve">of polymorphism </w:t>
      </w:r>
      <w:r w:rsidRPr="00F47BBD">
        <w:rPr>
          <w:rFonts w:ascii="Times New Roman" w:hAnsi="Times New Roman" w:cs="Times New Roman"/>
        </w:rPr>
        <w:t>observed in their simulations in fact stochastic?</w:t>
      </w:r>
      <w:commentRangeEnd w:id="4"/>
      <w:r w:rsidR="00F352BE">
        <w:rPr>
          <w:rStyle w:val="CommentReference"/>
        </w:rPr>
        <w:commentReference w:id="4"/>
      </w:r>
      <w:r w:rsidRPr="00F47BBD">
        <w:rPr>
          <w:rFonts w:ascii="Times New Roman" w:hAnsi="Times New Roman" w:cs="Times New Roman"/>
        </w:rPr>
        <w:t xml:space="preserve"> My aim in this comment is to critically evaluate the paper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6A7619">
        <w:rPr>
          <w:rFonts w:ascii="Times New Roman" w:hAnsi="Times New Roman" w:cs="Times New Roman"/>
        </w:rPr>
        <w:t>et al., and argue that</w:t>
      </w:r>
      <w:r w:rsidR="00BB1F23">
        <w:rPr>
          <w:rFonts w:ascii="Times New Roman" w:hAnsi="Times New Roman" w:cs="Times New Roman"/>
        </w:rPr>
        <w:t>:</w:t>
      </w:r>
      <w:r w:rsidR="006A7619">
        <w:rPr>
          <w:rFonts w:ascii="Times New Roman" w:hAnsi="Times New Roman" w:cs="Times New Roman"/>
        </w:rPr>
        <w:t xml:space="preserve"> i</w:t>
      </w:r>
      <w:r w:rsidRPr="00F47BBD">
        <w:rPr>
          <w:rFonts w:ascii="Times New Roman" w:hAnsi="Times New Roman" w:cs="Times New Roman"/>
        </w:rPr>
        <w:t xml:space="preserve">) their "novel" and "universal" mechanism constitutes an incremental nuance to </w:t>
      </w:r>
      <w:r w:rsidR="006A7619">
        <w:rPr>
          <w:rFonts w:ascii="Times New Roman" w:hAnsi="Times New Roman" w:cs="Times New Roman"/>
        </w:rPr>
        <w:t>previously established theory, ii</w:t>
      </w:r>
      <w:r w:rsidRPr="00F47BBD">
        <w:rPr>
          <w:rFonts w:ascii="Times New Roman" w:hAnsi="Times New Roman" w:cs="Times New Roman"/>
        </w:rPr>
        <w:t>) their paper does not show whether this nu</w:t>
      </w:r>
      <w:r w:rsidR="006A7619">
        <w:rPr>
          <w:rFonts w:ascii="Times New Roman" w:hAnsi="Times New Roman" w:cs="Times New Roman"/>
        </w:rPr>
        <w:t>ance is broadly important, and iii</w:t>
      </w:r>
      <w:r w:rsidRPr="00F47BBD">
        <w:rPr>
          <w:rFonts w:ascii="Times New Roman" w:hAnsi="Times New Roman" w:cs="Times New Roman"/>
        </w:rPr>
        <w:t xml:space="preserve">) </w:t>
      </w:r>
      <w:r w:rsidR="006E2BDE">
        <w:rPr>
          <w:rFonts w:ascii="Times New Roman" w:hAnsi="Times New Roman" w:cs="Times New Roman"/>
        </w:rPr>
        <w:t>they ignore</w:t>
      </w:r>
      <w:r w:rsidRPr="00F47BBD">
        <w:rPr>
          <w:rFonts w:ascii="Times New Roman" w:hAnsi="Times New Roman" w:cs="Times New Roman"/>
        </w:rPr>
        <w:t xml:space="preserve"> previous theory that offers a better explanation for why concentrated architectures </w:t>
      </w:r>
      <w:r w:rsidRPr="00F352BE">
        <w:rPr>
          <w:rFonts w:ascii="Times New Roman" w:hAnsi="Times New Roman" w:cs="Times New Roman"/>
          <w:highlight w:val="yellow"/>
          <w:rPrChange w:id="5" w:author="Reinhard Bürger" w:date="2016-08-30T18:47:00Z">
            <w:rPr>
              <w:rFonts w:ascii="Times New Roman" w:hAnsi="Times New Roman" w:cs="Times New Roman"/>
            </w:rPr>
          </w:rPrChange>
        </w:rPr>
        <w:t>evolve</w:t>
      </w:r>
      <w:ins w:id="6" w:author="Reinhard Bürger" w:date="2016-08-30T18:47:00Z">
        <w:r w:rsidR="00F352BE">
          <w:rPr>
            <w:rFonts w:ascii="Times New Roman" w:hAnsi="Times New Roman" w:cs="Times New Roman"/>
          </w:rPr>
          <w:t xml:space="preserve"> (and persist?)</w:t>
        </w:r>
      </w:ins>
      <w:r w:rsidRPr="00F47BBD">
        <w:rPr>
          <w:rFonts w:ascii="Times New Roman" w:hAnsi="Times New Roman" w:cs="Times New Roman"/>
        </w:rPr>
        <w:t xml:space="preserve"> in these simulations.</w:t>
      </w:r>
      <w:r w:rsidR="006E2BDE" w:rsidRPr="006E2BDE">
        <w:rPr>
          <w:rFonts w:ascii="Times New Roman" w:hAnsi="Times New Roman" w:cs="Times New Roman"/>
        </w:rPr>
        <w:t xml:space="preserve"> </w:t>
      </w:r>
      <w:r w:rsidR="006E2BDE" w:rsidRPr="00536A68">
        <w:rPr>
          <w:rFonts w:ascii="Times New Roman" w:hAnsi="Times New Roman" w:cs="Times New Roman"/>
        </w:rPr>
        <w:t xml:space="preserve">I will </w:t>
      </w:r>
      <w:r w:rsidR="006E2BDE">
        <w:rPr>
          <w:rFonts w:ascii="Times New Roman" w:hAnsi="Times New Roman" w:cs="Times New Roman"/>
        </w:rPr>
        <w:t xml:space="preserve">cover each of these issues </w:t>
      </w:r>
      <w:r w:rsidR="006E2BDE" w:rsidRPr="00536A68">
        <w:rPr>
          <w:rFonts w:ascii="Times New Roman" w:hAnsi="Times New Roman" w:cs="Times New Roman"/>
        </w:rPr>
        <w:t>below, and re-introduce the main idea proposed by Yeaman and Whitlock (2011)</w:t>
      </w:r>
      <w:r w:rsidR="0027782F">
        <w:rPr>
          <w:rFonts w:ascii="Times New Roman" w:hAnsi="Times New Roman" w:cs="Times New Roman"/>
        </w:rPr>
        <w:t xml:space="preserve">, which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at al. ignore</w:t>
      </w:r>
      <w:r w:rsidR="006E2BDE" w:rsidRPr="00536A68">
        <w:rPr>
          <w:rFonts w:ascii="Times New Roman" w:hAnsi="Times New Roman" w:cs="Times New Roman"/>
        </w:rPr>
        <w:t xml:space="preserve">: that competition among genetic architectures is the main </w:t>
      </w:r>
      <w:r w:rsidR="00B21132">
        <w:rPr>
          <w:rFonts w:ascii="Times New Roman" w:hAnsi="Times New Roman" w:cs="Times New Roman"/>
        </w:rPr>
        <w:t xml:space="preserve">mechanism </w:t>
      </w:r>
      <w:r w:rsidR="006E2BDE" w:rsidRPr="00536A68">
        <w:rPr>
          <w:rFonts w:ascii="Times New Roman" w:hAnsi="Times New Roman" w:cs="Times New Roman"/>
        </w:rPr>
        <w:t>driving the evolution of concentrated architectures in these types of simulation.</w:t>
      </w:r>
      <w:r w:rsidR="006E2BDE" w:rsidRPr="006E2BDE">
        <w:rPr>
          <w:rFonts w:ascii="Times New Roman" w:hAnsi="Times New Roman" w:cs="Times New Roman"/>
        </w:rPr>
        <w:t xml:space="preserve"> </w:t>
      </w:r>
      <w:r w:rsidR="006E2BDE" w:rsidRPr="00536A68">
        <w:rPr>
          <w:rFonts w:ascii="Times New Roman" w:hAnsi="Times New Roman" w:cs="Times New Roman"/>
        </w:rPr>
        <w:t xml:space="preserve">I will begin by briefly reviewing relevant population genetic theory, then clarify what </w:t>
      </w:r>
      <w:commentRangeStart w:id="7"/>
      <w:r w:rsidR="006E2BDE" w:rsidRPr="00F352BE">
        <w:rPr>
          <w:rFonts w:ascii="Times New Roman" w:hAnsi="Times New Roman" w:cs="Times New Roman"/>
          <w:highlight w:val="yellow"/>
          <w:rPrChange w:id="8" w:author="Reinhard Bürger" w:date="2016-08-30T18:47:00Z">
            <w:rPr>
              <w:rFonts w:ascii="Times New Roman" w:hAnsi="Times New Roman" w:cs="Times New Roman"/>
            </w:rPr>
          </w:rPrChange>
        </w:rPr>
        <w:t>is meant by</w:t>
      </w:r>
      <w:commentRangeEnd w:id="7"/>
      <w:r w:rsidR="00F352BE">
        <w:rPr>
          <w:rStyle w:val="CommentReference"/>
        </w:rPr>
        <w:commentReference w:id="7"/>
      </w:r>
      <w:r w:rsidR="006E2BDE" w:rsidRPr="00536A68">
        <w:rPr>
          <w:rFonts w:ascii="Times New Roman" w:hAnsi="Times New Roman" w:cs="Times New Roman"/>
        </w:rPr>
        <w:t xml:space="preserve"> “stochastic loss”, then re-examine the findings an</w:t>
      </w:r>
      <w:r w:rsidR="0027782F">
        <w:rPr>
          <w:rFonts w:ascii="Times New Roman" w:hAnsi="Times New Roman" w:cs="Times New Roman"/>
        </w:rPr>
        <w:t xml:space="preserve">d arguments of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et al</w:t>
      </w:r>
      <w:r w:rsidR="006E2BDE" w:rsidRPr="00536A68">
        <w:rPr>
          <w:rFonts w:ascii="Times New Roman" w:hAnsi="Times New Roman" w:cs="Times New Roman"/>
        </w:rPr>
        <w:t>.</w:t>
      </w:r>
    </w:p>
    <w:p w14:paraId="2D7EC1E9" w14:textId="77777777" w:rsidR="00F47BBD" w:rsidRDefault="00F47BBD" w:rsidP="00F47BBD">
      <w:pPr>
        <w:rPr>
          <w:rFonts w:ascii="Times New Roman" w:hAnsi="Times New Roman" w:cs="Times New Roman"/>
        </w:rPr>
      </w:pPr>
    </w:p>
    <w:p w14:paraId="72E1DDCF" w14:textId="77777777" w:rsidR="006E2BDE" w:rsidRPr="00D7601F" w:rsidRDefault="006E2BDE" w:rsidP="006E2BDE">
      <w:pPr>
        <w:rPr>
          <w:rFonts w:ascii="Times New Roman" w:hAnsi="Times New Roman" w:cs="Times New Roman"/>
          <w:b/>
        </w:rPr>
      </w:pPr>
      <w:r w:rsidRPr="00D7601F">
        <w:rPr>
          <w:rFonts w:ascii="Times New Roman" w:hAnsi="Times New Roman" w:cs="Times New Roman"/>
          <w:b/>
        </w:rPr>
        <w:t>Review of previous theor</w:t>
      </w:r>
      <w:r>
        <w:rPr>
          <w:rFonts w:ascii="Times New Roman" w:hAnsi="Times New Roman" w:cs="Times New Roman"/>
          <w:b/>
        </w:rPr>
        <w:t>y</w:t>
      </w:r>
    </w:p>
    <w:p w14:paraId="5E074A0E" w14:textId="03C6C1D2" w:rsidR="006E2BDE" w:rsidRDefault="006E2BDE" w:rsidP="006E2BDE">
      <w:pPr>
        <w:ind w:firstLine="720"/>
        <w:rPr>
          <w:rFonts w:ascii="Times New Roman" w:hAnsi="Times New Roman" w:cs="Times New Roman"/>
        </w:rPr>
      </w:pPr>
      <w:r w:rsidRPr="00536A68">
        <w:rPr>
          <w:rFonts w:ascii="Times New Roman" w:hAnsi="Times New Roman" w:cs="Times New Roman"/>
        </w:rPr>
        <w:t xml:space="preserve">To generally understand the effect of drift on migration-selection balance, Yeaman and Otto (2011) proposed that the net effects of the deterministic processes acting on a polymorphism can be represented by the diversification coefficient, </w:t>
      </w:r>
      <w:r w:rsidRPr="00536A68">
        <w:rPr>
          <w:rFonts w:ascii="Times New Roman" w:hAnsi="Times New Roman" w:cs="Times New Roman"/>
        </w:rPr>
        <w:sym w:font="Symbol" w:char="F064"/>
      </w:r>
      <w:r w:rsidRPr="00536A68">
        <w:rPr>
          <w:rFonts w:ascii="Times New Roman" w:hAnsi="Times New Roman" w:cs="Times New Roman"/>
        </w:rPr>
        <w:t xml:space="preserve">: when </w:t>
      </w:r>
      <w:r w:rsidRPr="00536A68">
        <w:rPr>
          <w:rFonts w:ascii="Times New Roman" w:hAnsi="Times New Roman" w:cs="Times New Roman"/>
        </w:rPr>
        <w:sym w:font="Symbol" w:char="F064"/>
      </w:r>
      <w:r w:rsidRPr="00536A68">
        <w:rPr>
          <w:rFonts w:ascii="Times New Roman" w:hAnsi="Times New Roman" w:cs="Times New Roman"/>
        </w:rPr>
        <w:t xml:space="preserve"> &gt; 0, the net effect of divergent selection outweighs migration, and polymorphisms will be deterministically favoured, while the reverse occurs for </w:t>
      </w:r>
      <w:r w:rsidRPr="00536A68">
        <w:rPr>
          <w:rFonts w:ascii="Times New Roman" w:hAnsi="Times New Roman" w:cs="Times New Roman"/>
        </w:rPr>
        <w:sym w:font="Symbol" w:char="F064"/>
      </w:r>
      <w:r w:rsidRPr="00536A68">
        <w:rPr>
          <w:rFonts w:ascii="Times New Roman" w:hAnsi="Times New Roman" w:cs="Times New Roman"/>
        </w:rPr>
        <w:t xml:space="preserve"> &lt; 0. When this diversification coefficient is large relative to 1/</w:t>
      </w:r>
      <w:r w:rsidRPr="00536A68">
        <w:rPr>
          <w:rFonts w:ascii="Times New Roman" w:hAnsi="Times New Roman" w:cs="Times New Roman"/>
          <w:i/>
        </w:rPr>
        <w:t>N</w:t>
      </w:r>
      <w:r w:rsidRPr="00536A68">
        <w:rPr>
          <w:rFonts w:ascii="Times New Roman" w:hAnsi="Times New Roman" w:cs="Times New Roman"/>
        </w:rPr>
        <w:t xml:space="preserve"> (where </w:t>
      </w:r>
      <w:r w:rsidRPr="00536A68">
        <w:rPr>
          <w:rFonts w:ascii="Times New Roman" w:hAnsi="Times New Roman" w:cs="Times New Roman"/>
          <w:i/>
        </w:rPr>
        <w:t>N</w:t>
      </w:r>
      <w:r w:rsidRPr="00536A68">
        <w:rPr>
          <w:rFonts w:ascii="Times New Roman" w:hAnsi="Times New Roman" w:cs="Times New Roman"/>
        </w:rPr>
        <w:t xml:space="preserve"> = population size), then the deterministic processes will dominate (stochastic loss may occur due to drift in spite of selection), whereas when it is small relative to 1/</w:t>
      </w:r>
      <w:r w:rsidRPr="00536A68">
        <w:rPr>
          <w:rFonts w:ascii="Times New Roman" w:hAnsi="Times New Roman" w:cs="Times New Roman"/>
          <w:i/>
        </w:rPr>
        <w:t>N</w:t>
      </w:r>
      <w:r w:rsidRPr="00536A68">
        <w:rPr>
          <w:rFonts w:ascii="Times New Roman" w:hAnsi="Times New Roman" w:cs="Times New Roman"/>
        </w:rPr>
        <w:t>, then drift will dominate and polymorhpisms will behave neutrally. The diversification c</w:t>
      </w:r>
      <w:r w:rsidR="0027782F">
        <w:rPr>
          <w:rFonts w:ascii="Times New Roman" w:hAnsi="Times New Roman" w:cs="Times New Roman"/>
        </w:rPr>
        <w:t xml:space="preserve">oefficient can be spliced into single-locus, single-patch </w:t>
      </w:r>
      <w:r w:rsidRPr="00536A68">
        <w:rPr>
          <w:rFonts w:ascii="Times New Roman" w:hAnsi="Times New Roman" w:cs="Times New Roman"/>
        </w:rPr>
        <w:t>population genetic models to predict establishment pr</w:t>
      </w:r>
      <w:r w:rsidR="0027782F">
        <w:rPr>
          <w:rFonts w:ascii="Times New Roman" w:hAnsi="Times New Roman" w:cs="Times New Roman"/>
        </w:rPr>
        <w:t>obability</w:t>
      </w:r>
      <w:r w:rsidRPr="00536A68">
        <w:rPr>
          <w:rFonts w:ascii="Times New Roman" w:hAnsi="Times New Roman" w:cs="Times New Roman"/>
        </w:rPr>
        <w:t xml:space="preserve"> and critical migration rate (Yeaman and Otto 2011). </w:t>
      </w:r>
      <w:r w:rsidR="0027782F" w:rsidRPr="00536A68">
        <w:rPr>
          <w:rFonts w:ascii="Times New Roman" w:hAnsi="Times New Roman" w:cs="Times New Roman"/>
        </w:rPr>
        <w:t>In the context of selection, migration, and recombination, alleles that are sufficiently tightly linked to a selected locus experience an indirect fitness benefit, even if they are neutral (Petry 1983, Bengtsson and Barton 1986,</w:t>
      </w:r>
      <w:r w:rsidR="00203B76">
        <w:rPr>
          <w:rFonts w:ascii="Times New Roman" w:hAnsi="Times New Roman" w:cs="Times New Roman"/>
        </w:rPr>
        <w:t xml:space="preserve"> </w:t>
      </w:r>
      <w:r w:rsidR="00203B76" w:rsidRPr="00536A68">
        <w:rPr>
          <w:rFonts w:ascii="Times New Roman" w:hAnsi="Times New Roman" w:cs="Times New Roman"/>
        </w:rPr>
        <w:t>Bürger</w:t>
      </w:r>
      <w:r w:rsidR="00203B76">
        <w:rPr>
          <w:rFonts w:ascii="Times New Roman" w:hAnsi="Times New Roman" w:cs="Times New Roman"/>
        </w:rPr>
        <w:t xml:space="preserve"> and Akerman 2011;</w:t>
      </w:r>
      <w:r w:rsidR="0027782F" w:rsidRPr="00536A68">
        <w:rPr>
          <w:rFonts w:ascii="Times New Roman" w:hAnsi="Times New Roman" w:cs="Times New Roman"/>
        </w:rPr>
        <w:t xml:space="preserve"> Aeschbacher and Bürger 2014). Aeschbacher and Bürger (2014) show that this indirect fitness benefit affects the predictions for the fate of a new selected mutation, increasing its probability of establishment (their Figure 2) and persistence time (their figure 5) relative to what would be expected from a single-locus model. They also derive the critical recombination rate at which polymorphism at a linked locus is deterministically maintained (their equation 11). </w:t>
      </w:r>
      <w:r w:rsidRPr="00536A68">
        <w:rPr>
          <w:rFonts w:ascii="Times New Roman" w:hAnsi="Times New Roman" w:cs="Times New Roman"/>
        </w:rPr>
        <w:t xml:space="preserve">Yeaman et al. (2016) </w:t>
      </w:r>
      <w:r w:rsidRPr="00536A68">
        <w:rPr>
          <w:rFonts w:ascii="Times New Roman" w:hAnsi="Times New Roman" w:cs="Times New Roman"/>
        </w:rPr>
        <w:lastRenderedPageBreak/>
        <w:t>recently showed that in a two-locus model of migration-selection-recombination, the splicing approximation agrees closely with the branching process predictions of Aeschbacher and Bürger (2014) for probability of establishment</w:t>
      </w:r>
      <w:r w:rsidR="0027782F">
        <w:rPr>
          <w:rFonts w:ascii="Times New Roman" w:hAnsi="Times New Roman" w:cs="Times New Roman"/>
        </w:rPr>
        <w:t>, showing that the diversification coefficient can be adjusted based on indirect fitness due to linkage with other locally adapted polymorphisms (as was suggested by Yeaman and Whitlock (2011), using a somewhat clumsier approximation)</w:t>
      </w:r>
      <w:r w:rsidRPr="00536A68">
        <w:rPr>
          <w:rFonts w:ascii="Times New Roman" w:hAnsi="Times New Roman" w:cs="Times New Roman"/>
        </w:rPr>
        <w:t>.</w:t>
      </w:r>
      <w:r w:rsidR="0027782F">
        <w:rPr>
          <w:rFonts w:ascii="Times New Roman" w:hAnsi="Times New Roman" w:cs="Times New Roman"/>
        </w:rPr>
        <w:t xml:space="preserve"> This approach therefore provides a useful </w:t>
      </w:r>
      <w:r w:rsidR="005842C0">
        <w:rPr>
          <w:rFonts w:ascii="Times New Roman" w:hAnsi="Times New Roman" w:cs="Times New Roman"/>
        </w:rPr>
        <w:t>framework</w:t>
      </w:r>
      <w:r w:rsidR="0027782F">
        <w:rPr>
          <w:rFonts w:ascii="Times New Roman" w:hAnsi="Times New Roman" w:cs="Times New Roman"/>
        </w:rPr>
        <w:t xml:space="preserve"> for understanding the interplay between migration, sele</w:t>
      </w:r>
      <w:r w:rsidR="007A6080">
        <w:rPr>
          <w:rFonts w:ascii="Times New Roman" w:hAnsi="Times New Roman" w:cs="Times New Roman"/>
        </w:rPr>
        <w:t>ction, recombination, and drift, and how they affect whether polymorphism tends to be established, maintained, or lost.</w:t>
      </w:r>
    </w:p>
    <w:p w14:paraId="58B0DEAA" w14:textId="77777777" w:rsidR="006E2BDE" w:rsidRDefault="006E2BDE" w:rsidP="006E2BDE">
      <w:pPr>
        <w:ind w:firstLine="720"/>
        <w:rPr>
          <w:rFonts w:ascii="Times New Roman" w:hAnsi="Times New Roman" w:cs="Times New Roman"/>
        </w:rPr>
      </w:pPr>
    </w:p>
    <w:p w14:paraId="145B08F6" w14:textId="77777777" w:rsidR="006E2BDE" w:rsidRPr="00D7601F" w:rsidRDefault="006E2BDE" w:rsidP="006E2BDE">
      <w:pPr>
        <w:rPr>
          <w:rFonts w:ascii="Times New Roman" w:hAnsi="Times New Roman" w:cs="Times New Roman"/>
          <w:b/>
        </w:rPr>
      </w:pPr>
      <w:r w:rsidRPr="00D7601F">
        <w:rPr>
          <w:rFonts w:ascii="Times New Roman" w:hAnsi="Times New Roman" w:cs="Times New Roman"/>
          <w:b/>
        </w:rPr>
        <w:t xml:space="preserve">Defining </w:t>
      </w:r>
      <w:r>
        <w:rPr>
          <w:rFonts w:ascii="Times New Roman" w:hAnsi="Times New Roman" w:cs="Times New Roman"/>
          <w:b/>
        </w:rPr>
        <w:t>“</w:t>
      </w:r>
      <w:r w:rsidRPr="00D7601F">
        <w:rPr>
          <w:rFonts w:ascii="Times New Roman" w:hAnsi="Times New Roman" w:cs="Times New Roman"/>
          <w:b/>
        </w:rPr>
        <w:t>stochastic loss</w:t>
      </w:r>
      <w:r>
        <w:rPr>
          <w:rFonts w:ascii="Times New Roman" w:hAnsi="Times New Roman" w:cs="Times New Roman"/>
          <w:b/>
        </w:rPr>
        <w:t>”</w:t>
      </w:r>
    </w:p>
    <w:p w14:paraId="037379BF" w14:textId="2D9621BD" w:rsidR="006E2BDE" w:rsidRPr="00F47BBD" w:rsidRDefault="006E2BDE" w:rsidP="006E2BDE">
      <w:pPr>
        <w:ind w:firstLine="720"/>
        <w:rPr>
          <w:rFonts w:ascii="Times New Roman" w:hAnsi="Times New Roman" w:cs="Times New Roman"/>
        </w:rPr>
      </w:pPr>
      <w:r w:rsidRPr="00536A68">
        <w:rPr>
          <w:rFonts w:ascii="Times New Roman" w:hAnsi="Times New Roman" w:cs="Times New Roman"/>
        </w:rPr>
        <w:t xml:space="preserve">Despite this well-established body of theory,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attempt to explain the dynamics they observe only in terms of the resulting patterns of change in allele polymorphism (rates of gain vs. loss) and emphasize the importance of “stochastic loss”. They define stochastic loss as </w:t>
      </w:r>
      <w:r w:rsidRPr="00536A68">
        <w:rPr>
          <w:rFonts w:ascii="Times New Roman" w:hAnsi="Times New Roman" w:cs="Times New Roman"/>
          <w:lang w:val="en-US"/>
        </w:rPr>
        <w:t>that which “</w:t>
      </w:r>
      <w:r w:rsidRPr="00536A68">
        <w:rPr>
          <w:rFonts w:ascii="Times New Roman" w:hAnsi="Times New Roman" w:cs="Times New Roman"/>
          <w:i/>
          <w:lang w:val="en-US"/>
        </w:rPr>
        <w:t>occurs due to random genetic drift in populations of finite size, resulting in fixation of a single allele at a given locus in both populations</w:t>
      </w:r>
      <w:r w:rsidRPr="00536A68">
        <w:rPr>
          <w:rFonts w:ascii="Times New Roman" w:hAnsi="Times New Roman" w:cs="Times New Roman"/>
          <w:lang w:val="en-US"/>
        </w:rPr>
        <w:t>”</w:t>
      </w:r>
      <w:r w:rsidR="00C0736F">
        <w:rPr>
          <w:rFonts w:ascii="Times New Roman" w:hAnsi="Times New Roman" w:cs="Times New Roman"/>
          <w:lang w:val="en-US"/>
        </w:rPr>
        <w:t xml:space="preserve"> (</w:t>
      </w:r>
      <w:r w:rsidR="0027782F">
        <w:rPr>
          <w:rFonts w:ascii="Times New Roman" w:hAnsi="Times New Roman" w:cs="Times New Roman"/>
          <w:lang w:val="en-US"/>
        </w:rPr>
        <w:t>p. 1615</w:t>
      </w:r>
      <w:r w:rsidR="00C0736F">
        <w:rPr>
          <w:rFonts w:ascii="Times New Roman" w:hAnsi="Times New Roman" w:cs="Times New Roman"/>
          <w:lang w:val="en-US"/>
        </w:rPr>
        <w:t xml:space="preserve">), but this does not give </w:t>
      </w:r>
      <w:r w:rsidR="0027782F">
        <w:rPr>
          <w:rFonts w:ascii="Times New Roman" w:hAnsi="Times New Roman" w:cs="Times New Roman"/>
          <w:lang w:val="en-US"/>
        </w:rPr>
        <w:t>any</w:t>
      </w:r>
      <w:r w:rsidR="00C0736F">
        <w:rPr>
          <w:rFonts w:ascii="Times New Roman" w:hAnsi="Times New Roman" w:cs="Times New Roman"/>
          <w:lang w:val="en-US"/>
        </w:rPr>
        <w:t xml:space="preserve"> insight into the causal contributions of the underlying evolutionary processes</w:t>
      </w:r>
      <w:r>
        <w:rPr>
          <w:rFonts w:ascii="Times New Roman" w:hAnsi="Times New Roman" w:cs="Times New Roman"/>
          <w:lang w:val="en-US"/>
        </w:rPr>
        <w:t>.</w:t>
      </w:r>
      <w:r>
        <w:rPr>
          <w:rFonts w:ascii="Times New Roman" w:hAnsi="Times New Roman" w:cs="Times New Roman"/>
        </w:rPr>
        <w:t xml:space="preserve"> T</w:t>
      </w:r>
      <w:r w:rsidRPr="00536A68">
        <w:rPr>
          <w:rFonts w:ascii="Times New Roman" w:hAnsi="Times New Roman" w:cs="Times New Roman"/>
        </w:rPr>
        <w:t xml:space="preserve">o clarify what may be meant by “stochastic loss” in light of the above review, loss of polymorphism in these two-patch models </w:t>
      </w:r>
      <w:r>
        <w:rPr>
          <w:rFonts w:ascii="Times New Roman" w:hAnsi="Times New Roman" w:cs="Times New Roman"/>
        </w:rPr>
        <w:t>may</w:t>
      </w:r>
      <w:r w:rsidRPr="00536A68">
        <w:rPr>
          <w:rFonts w:ascii="Times New Roman" w:hAnsi="Times New Roman" w:cs="Times New Roman"/>
        </w:rPr>
        <w:t xml:space="preserve"> be caused by: (A) pure drift when two alleles have equal fitness, (B) drift in small populations overwhelming the deterministic forcing of allele frequencies that occurs when divergent selection is </w:t>
      </w:r>
      <w:r w:rsidRPr="00F352BE">
        <w:rPr>
          <w:rFonts w:ascii="Times New Roman" w:hAnsi="Times New Roman" w:cs="Times New Roman"/>
          <w:highlight w:val="yellow"/>
          <w:rPrChange w:id="9" w:author="Reinhard Bürger" w:date="2016-08-30T18:49:00Z">
            <w:rPr>
              <w:rFonts w:ascii="Times New Roman" w:hAnsi="Times New Roman" w:cs="Times New Roman"/>
            </w:rPr>
          </w:rPrChange>
        </w:rPr>
        <w:t>greater</w:t>
      </w:r>
      <w:ins w:id="10" w:author="Reinhard Bürger" w:date="2016-08-30T18:50:00Z">
        <w:r w:rsidR="00F352BE">
          <w:rPr>
            <w:rFonts w:ascii="Times New Roman" w:hAnsi="Times New Roman" w:cs="Times New Roman"/>
          </w:rPr>
          <w:t xml:space="preserve"> (or stronger?)</w:t>
        </w:r>
      </w:ins>
      <w:r w:rsidRPr="00536A68">
        <w:rPr>
          <w:rFonts w:ascii="Times New Roman" w:hAnsi="Times New Roman" w:cs="Times New Roman"/>
        </w:rPr>
        <w:t xml:space="preserve"> than migration (1/</w:t>
      </w:r>
      <w:r w:rsidRPr="00536A68">
        <w:rPr>
          <w:rFonts w:ascii="Times New Roman" w:hAnsi="Times New Roman" w:cs="Times New Roman"/>
          <w:i/>
        </w:rPr>
        <w:t>N</w:t>
      </w:r>
      <w:r w:rsidRPr="00536A68">
        <w:rPr>
          <w:rFonts w:ascii="Times New Roman" w:hAnsi="Times New Roman" w:cs="Times New Roman"/>
        </w:rPr>
        <w:t xml:space="preserve"> &gt; </w:t>
      </w:r>
      <w:r w:rsidRPr="00536A68">
        <w:rPr>
          <w:rFonts w:ascii="Times New Roman" w:hAnsi="Times New Roman" w:cs="Times New Roman"/>
        </w:rPr>
        <w:sym w:font="Symbol" w:char="F064"/>
      </w:r>
      <w:r w:rsidRPr="00536A68">
        <w:rPr>
          <w:rFonts w:ascii="Times New Roman" w:hAnsi="Times New Roman" w:cs="Times New Roman"/>
        </w:rPr>
        <w:t xml:space="preserve"> &gt; 0); (C) drift causing stochastic loss in large populations, even when the net effect of selection and migration is diversifying (</w:t>
      </w:r>
      <w:r w:rsidRPr="00536A68">
        <w:rPr>
          <w:rFonts w:ascii="Times New Roman" w:hAnsi="Times New Roman" w:cs="Times New Roman"/>
        </w:rPr>
        <w:sym w:font="Symbol" w:char="F064"/>
      </w:r>
      <w:r w:rsidRPr="00536A68">
        <w:rPr>
          <w:rFonts w:ascii="Times New Roman" w:hAnsi="Times New Roman" w:cs="Times New Roman"/>
        </w:rPr>
        <w:t xml:space="preserve"> &gt; 1/</w:t>
      </w:r>
      <w:r w:rsidRPr="00536A68">
        <w:rPr>
          <w:rFonts w:ascii="Times New Roman" w:hAnsi="Times New Roman" w:cs="Times New Roman"/>
          <w:i/>
        </w:rPr>
        <w:t>N</w:t>
      </w:r>
      <w:r w:rsidRPr="00536A68">
        <w:rPr>
          <w:rFonts w:ascii="Times New Roman" w:hAnsi="Times New Roman" w:cs="Times New Roman"/>
        </w:rPr>
        <w:t xml:space="preserve"> &gt; 0), or (D) deterministic forcing of allele frequencies when migration is greater than divergent selection (</w:t>
      </w:r>
      <w:r w:rsidRPr="00536A68">
        <w:rPr>
          <w:rFonts w:ascii="Times New Roman" w:hAnsi="Times New Roman" w:cs="Times New Roman"/>
        </w:rPr>
        <w:sym w:font="Symbol" w:char="F064"/>
      </w:r>
      <w:r w:rsidRPr="00536A68">
        <w:rPr>
          <w:rFonts w:ascii="Times New Roman" w:hAnsi="Times New Roman" w:cs="Times New Roman"/>
        </w:rPr>
        <w:t xml:space="preserve"> &lt; 0). Unfortunately,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et al. do not attempt to differentiate between these very different reasons for “stochastic loss”, which can occur by either (A), (B), or (C), nor do they even consider the possibility of (D), which constitutes non-stochastic loss. As such, claiming “stochastic loss” as a cause of architecture evolution only identifies the proximal reasons for change: that polymorphisms establish and are lost. Such an approach to describing “universal mechanisms” obscures more interesting questions, such as “i</w:t>
      </w:r>
      <w:r w:rsidR="00DE4735">
        <w:rPr>
          <w:rFonts w:ascii="Times New Roman" w:hAnsi="Times New Roman" w:cs="Times New Roman"/>
        </w:rPr>
        <w:t>s this architecture adaptive?”, which can only be evaluated if framed in terms of the underlying evolutionary processes.</w:t>
      </w:r>
      <w:r w:rsidR="00C51B81">
        <w:rPr>
          <w:rFonts w:ascii="Times New Roman" w:hAnsi="Times New Roman" w:cs="Times New Roman"/>
        </w:rPr>
        <w:t xml:space="preserve"> </w:t>
      </w:r>
    </w:p>
    <w:p w14:paraId="00124698" w14:textId="77777777" w:rsidR="006E2BDE" w:rsidRDefault="006E2BDE" w:rsidP="00F47BBD">
      <w:pPr>
        <w:rPr>
          <w:rFonts w:ascii="Times New Roman" w:hAnsi="Times New Roman" w:cs="Times New Roman"/>
        </w:rPr>
      </w:pPr>
    </w:p>
    <w:p w14:paraId="582ADD28" w14:textId="77777777" w:rsidR="00C0736F" w:rsidRDefault="00C0736F" w:rsidP="00F47BBD">
      <w:pPr>
        <w:rPr>
          <w:rFonts w:ascii="Times New Roman" w:hAnsi="Times New Roman" w:cs="Times New Roman"/>
          <w:b/>
        </w:rPr>
      </w:pPr>
      <w:r w:rsidRPr="00C0736F">
        <w:rPr>
          <w:rFonts w:ascii="Times New Roman" w:hAnsi="Times New Roman" w:cs="Times New Roman"/>
          <w:b/>
        </w:rPr>
        <w:t xml:space="preserve">Clarifying the evolutionary processes </w:t>
      </w:r>
      <w:r>
        <w:rPr>
          <w:rFonts w:ascii="Times New Roman" w:hAnsi="Times New Roman" w:cs="Times New Roman"/>
          <w:b/>
        </w:rPr>
        <w:t>causing</w:t>
      </w:r>
      <w:r w:rsidRPr="00C0736F">
        <w:rPr>
          <w:rFonts w:ascii="Times New Roman" w:hAnsi="Times New Roman" w:cs="Times New Roman"/>
          <w:b/>
        </w:rPr>
        <w:t xml:space="preserve"> loss</w:t>
      </w:r>
      <w:r>
        <w:rPr>
          <w:rFonts w:ascii="Times New Roman" w:hAnsi="Times New Roman" w:cs="Times New Roman"/>
          <w:b/>
        </w:rPr>
        <w:t xml:space="preserve"> of polymorphism</w:t>
      </w:r>
    </w:p>
    <w:p w14:paraId="7DC3051A" w14:textId="188E17BF" w:rsidR="00C0736F" w:rsidRDefault="00C0736F" w:rsidP="00F47BBD">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w:t>
      </w:r>
      <w:r w:rsidRPr="00536A68">
        <w:rPr>
          <w:rFonts w:ascii="Times New Roman" w:hAnsi="Times New Roman" w:cs="Times New Roman"/>
        </w:rPr>
        <w:t xml:space="preserve">their two-locus numerical simulations,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et al. (2016) observe that above some recombination rate, the rate of polymorphism loss exceeds the rate of gain (</w:t>
      </w:r>
      <w:r w:rsidR="005842C0">
        <w:rPr>
          <w:rFonts w:ascii="Times New Roman" w:hAnsi="Times New Roman" w:cs="Times New Roman"/>
        </w:rPr>
        <w:t xml:space="preserve">their </w:t>
      </w:r>
      <w:r w:rsidRPr="00536A68">
        <w:rPr>
          <w:rFonts w:ascii="Times New Roman" w:hAnsi="Times New Roman" w:cs="Times New Roman"/>
        </w:rPr>
        <w:t>Figure 3). This pattern is qualitatively consistent with the analytical predictions of Aeschbacher and Bürger (2014</w:t>
      </w:r>
      <w:r>
        <w:rPr>
          <w:rFonts w:ascii="Times New Roman" w:hAnsi="Times New Roman" w:cs="Times New Roman"/>
        </w:rPr>
        <w:t>, eq. 11</w:t>
      </w:r>
      <w:r w:rsidRPr="00536A68">
        <w:rPr>
          <w:rFonts w:ascii="Times New Roman" w:hAnsi="Times New Roman" w:cs="Times New Roman"/>
        </w:rPr>
        <w:t>)</w:t>
      </w:r>
      <w:r>
        <w:rPr>
          <w:rFonts w:ascii="Times New Roman" w:hAnsi="Times New Roman" w:cs="Times New Roman"/>
        </w:rPr>
        <w:t xml:space="preserve"> for a continent-island model</w:t>
      </w:r>
      <w:r w:rsidRPr="00536A68">
        <w:rPr>
          <w:rFonts w:ascii="Times New Roman" w:hAnsi="Times New Roman" w:cs="Times New Roman"/>
        </w:rPr>
        <w:t>: above a certain rate of recombination, polymorphism tends to be deterministically disfavoured and the rate of loss of polymorphism should exceeds the rate of establishment of new alleles</w:t>
      </w:r>
      <w:r>
        <w:rPr>
          <w:rFonts w:ascii="Times New Roman" w:hAnsi="Times New Roman" w:cs="Times New Roman"/>
        </w:rPr>
        <w:t xml:space="preserve"> (explanation D, above)</w:t>
      </w:r>
      <w:r w:rsidRPr="00536A68">
        <w:rPr>
          <w:rFonts w:ascii="Times New Roman" w:hAnsi="Times New Roman" w:cs="Times New Roman"/>
        </w:rPr>
        <w:t>.</w:t>
      </w:r>
      <w:r>
        <w:rPr>
          <w:rFonts w:ascii="Times New Roman" w:hAnsi="Times New Roman" w:cs="Times New Roman"/>
        </w:rPr>
        <w:t xml:space="preserve"> However, this pattern would also be</w:t>
      </w:r>
      <w:r w:rsidR="0027782F">
        <w:rPr>
          <w:rFonts w:ascii="Times New Roman" w:hAnsi="Times New Roman" w:cs="Times New Roman"/>
        </w:rPr>
        <w:t xml:space="preserve"> qualitatively consistent </w:t>
      </w:r>
      <w:proofErr w:type="gramStart"/>
      <w:r w:rsidR="0027782F">
        <w:rPr>
          <w:rFonts w:ascii="Times New Roman" w:hAnsi="Times New Roman" w:cs="Times New Roman"/>
        </w:rPr>
        <w:t>with  polymorphism</w:t>
      </w:r>
      <w:proofErr w:type="gramEnd"/>
      <w:r w:rsidR="0027782F">
        <w:rPr>
          <w:rFonts w:ascii="Times New Roman" w:hAnsi="Times New Roman" w:cs="Times New Roman"/>
        </w:rPr>
        <w:t xml:space="preserve"> being deterministically favoured but </w:t>
      </w:r>
      <w:r w:rsidR="0048386E">
        <w:rPr>
          <w:rFonts w:ascii="Times New Roman" w:hAnsi="Times New Roman" w:cs="Times New Roman"/>
        </w:rPr>
        <w:t xml:space="preserve">with </w:t>
      </w:r>
      <w:r w:rsidR="0027782F">
        <w:rPr>
          <w:rFonts w:ascii="Times New Roman" w:hAnsi="Times New Roman" w:cs="Times New Roman"/>
        </w:rPr>
        <w:t>loss</w:t>
      </w:r>
      <w:r w:rsidR="0048386E">
        <w:rPr>
          <w:rFonts w:ascii="Times New Roman" w:hAnsi="Times New Roman" w:cs="Times New Roman"/>
        </w:rPr>
        <w:t xml:space="preserve"> occurring</w:t>
      </w:r>
      <w:r w:rsidR="0027782F">
        <w:rPr>
          <w:rFonts w:ascii="Times New Roman" w:hAnsi="Times New Roman" w:cs="Times New Roman"/>
        </w:rPr>
        <w:t xml:space="preserve"> due to drift, either in the large or small population domains (explanation B and C, above). </w:t>
      </w:r>
      <w:r w:rsidR="00195E66">
        <w:rPr>
          <w:rFonts w:ascii="Times New Roman" w:hAnsi="Times New Roman" w:cs="Times New Roman"/>
        </w:rPr>
        <w:t xml:space="preserve">Likely, explanations B, C, and D all come into play under different combinations of migration, selection, recombination, and drift. </w:t>
      </w:r>
      <w:r w:rsidR="0027782F">
        <w:rPr>
          <w:rFonts w:ascii="Times New Roman" w:hAnsi="Times New Roman" w:cs="Times New Roman"/>
        </w:rPr>
        <w:t xml:space="preserve">Thus, it is unclear whether the loss of polymorphism </w:t>
      </w:r>
      <w:r w:rsidR="0027782F">
        <w:rPr>
          <w:rFonts w:ascii="Times New Roman" w:hAnsi="Times New Roman" w:cs="Times New Roman"/>
        </w:rPr>
        <w:lastRenderedPageBreak/>
        <w:t xml:space="preserve">observed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7782F">
        <w:rPr>
          <w:rFonts w:ascii="Times New Roman" w:hAnsi="Times New Roman" w:cs="Times New Roman"/>
        </w:rPr>
        <w:t xml:space="preserve">et al. is in fact even </w:t>
      </w:r>
      <w:commentRangeStart w:id="11"/>
      <w:r w:rsidR="0027782F" w:rsidRPr="00F352BE">
        <w:rPr>
          <w:rFonts w:ascii="Times New Roman" w:hAnsi="Times New Roman" w:cs="Times New Roman"/>
          <w:highlight w:val="yellow"/>
          <w:rPrChange w:id="12" w:author="Reinhard Bürger" w:date="2016-08-30T18:50:00Z">
            <w:rPr>
              <w:rFonts w:ascii="Times New Roman" w:hAnsi="Times New Roman" w:cs="Times New Roman"/>
            </w:rPr>
          </w:rPrChange>
        </w:rPr>
        <w:t>stochastic</w:t>
      </w:r>
      <w:commentRangeEnd w:id="11"/>
      <w:r w:rsidR="00F352BE">
        <w:rPr>
          <w:rStyle w:val="CommentReference"/>
        </w:rPr>
        <w:commentReference w:id="11"/>
      </w:r>
      <w:r w:rsidR="0027782F">
        <w:rPr>
          <w:rFonts w:ascii="Times New Roman" w:hAnsi="Times New Roman" w:cs="Times New Roman"/>
        </w:rPr>
        <w:t xml:space="preserve">, as they claim. This should have been investigated using simulations that varied </w:t>
      </w:r>
      <w:r w:rsidR="0027782F" w:rsidRPr="00F352BE">
        <w:rPr>
          <w:rFonts w:ascii="Times New Roman" w:hAnsi="Times New Roman" w:cs="Times New Roman"/>
          <w:highlight w:val="yellow"/>
          <w:rPrChange w:id="13" w:author="Reinhard Bürger" w:date="2016-08-30T18:52:00Z">
            <w:rPr>
              <w:rFonts w:ascii="Times New Roman" w:hAnsi="Times New Roman" w:cs="Times New Roman"/>
            </w:rPr>
          </w:rPrChange>
        </w:rPr>
        <w:t>population size</w:t>
      </w:r>
      <w:ins w:id="14" w:author="Reinhard Bürger" w:date="2016-08-30T18:52:00Z">
        <w:r w:rsidR="00F352BE">
          <w:rPr>
            <w:rFonts w:ascii="Times New Roman" w:hAnsi="Times New Roman" w:cs="Times New Roman"/>
          </w:rPr>
          <w:t xml:space="preserve"> (also migration rates and mutational eff</w:t>
        </w:r>
      </w:ins>
      <w:ins w:id="15" w:author="Reinhard Bürger" w:date="2016-08-30T18:53:00Z">
        <w:r w:rsidR="00F352BE">
          <w:rPr>
            <w:rFonts w:ascii="Times New Roman" w:hAnsi="Times New Roman" w:cs="Times New Roman"/>
          </w:rPr>
          <w:t>ect sizes)</w:t>
        </w:r>
      </w:ins>
      <w:r w:rsidR="0027782F">
        <w:rPr>
          <w:rFonts w:ascii="Times New Roman" w:hAnsi="Times New Roman" w:cs="Times New Roman"/>
        </w:rPr>
        <w:t>, or by running continent-island model simulations and comparing the results to readily available analytical predictions</w:t>
      </w:r>
      <w:r w:rsidR="00DE4735">
        <w:rPr>
          <w:rFonts w:ascii="Times New Roman" w:hAnsi="Times New Roman" w:cs="Times New Roman"/>
        </w:rPr>
        <w:t xml:space="preserve"> (symmetrical two-patch analytical models </w:t>
      </w:r>
      <w:r w:rsidR="00A71CF8">
        <w:rPr>
          <w:rFonts w:ascii="Times New Roman" w:hAnsi="Times New Roman" w:cs="Times New Roman"/>
        </w:rPr>
        <w:t>are somewhat less tractable, e.g</w:t>
      </w:r>
      <w:r w:rsidR="00DE4735">
        <w:rPr>
          <w:rFonts w:ascii="Times New Roman" w:hAnsi="Times New Roman" w:cs="Times New Roman"/>
        </w:rPr>
        <w:t>.</w:t>
      </w:r>
      <w:r w:rsidR="00A71CF8">
        <w:rPr>
          <w:rFonts w:ascii="Times New Roman" w:hAnsi="Times New Roman" w:cs="Times New Roman"/>
        </w:rPr>
        <w:t>,</w:t>
      </w:r>
      <w:r w:rsidR="00DE4735">
        <w:rPr>
          <w:rFonts w:ascii="Times New Roman" w:hAnsi="Times New Roman" w:cs="Times New Roman"/>
        </w:rPr>
        <w:t xml:space="preserve"> Akerman and </w:t>
      </w:r>
      <w:r w:rsidR="00DE4735" w:rsidRPr="00536A68">
        <w:rPr>
          <w:rFonts w:ascii="Times New Roman" w:hAnsi="Times New Roman" w:cs="Times New Roman"/>
        </w:rPr>
        <w:t xml:space="preserve">Bürger </w:t>
      </w:r>
      <w:r w:rsidR="00DE4735">
        <w:rPr>
          <w:rFonts w:ascii="Times New Roman" w:hAnsi="Times New Roman" w:cs="Times New Roman"/>
        </w:rPr>
        <w:t>2014)</w:t>
      </w:r>
      <w:r w:rsidR="0027782F">
        <w:rPr>
          <w:rFonts w:ascii="Times New Roman" w:hAnsi="Times New Roman" w:cs="Times New Roman"/>
        </w:rPr>
        <w:t xml:space="preserve">. </w:t>
      </w:r>
    </w:p>
    <w:p w14:paraId="3DA7C064" w14:textId="550DE546" w:rsidR="00C0736F" w:rsidRDefault="00E6143D" w:rsidP="00F47BBD">
      <w:pPr>
        <w:rPr>
          <w:rFonts w:ascii="Times New Roman" w:hAnsi="Times New Roman" w:cs="Times New Roman"/>
        </w:rPr>
      </w:pPr>
      <w:r>
        <w:rPr>
          <w:rFonts w:ascii="Times New Roman" w:hAnsi="Times New Roman" w:cs="Times New Roman"/>
        </w:rPr>
        <w:tab/>
      </w:r>
    </w:p>
    <w:p w14:paraId="678C7F3D" w14:textId="77777777" w:rsidR="00F47BBD" w:rsidRPr="00F47BBD" w:rsidRDefault="00F47BBD" w:rsidP="00F47BBD">
      <w:pPr>
        <w:rPr>
          <w:rFonts w:ascii="Times New Roman" w:hAnsi="Times New Roman" w:cs="Times New Roman"/>
          <w:b/>
        </w:rPr>
      </w:pPr>
      <w:r w:rsidRPr="00F47BBD">
        <w:rPr>
          <w:rFonts w:ascii="Times New Roman" w:hAnsi="Times New Roman" w:cs="Times New Roman"/>
          <w:b/>
        </w:rPr>
        <w:t>Evaluating the importance of loss of polymorphism</w:t>
      </w:r>
    </w:p>
    <w:p w14:paraId="13FA28DF" w14:textId="54723072" w:rsidR="00F47BBD" w:rsidRPr="00504A9C" w:rsidRDefault="00156D9D" w:rsidP="00504A9C">
      <w:pPr>
        <w:rPr>
          <w:rFonts w:ascii="Times" w:eastAsia="Times New Roman" w:hAnsi="Times" w:cs="Times New Roman"/>
          <w:sz w:val="20"/>
          <w:szCs w:val="20"/>
        </w:rPr>
      </w:pPr>
      <w:r>
        <w:rPr>
          <w:rFonts w:ascii="Times New Roman" w:hAnsi="Times New Roman" w:cs="Times New Roman"/>
        </w:rPr>
        <w:t>Beyond the issue of whether the observed loss is in fact stochastic,</w:t>
      </w:r>
      <w:r w:rsidR="00504A9C">
        <w:rPr>
          <w:rFonts w:ascii="Times New Roman" w:hAnsi="Times New Roman" w:cs="Times New Roman"/>
        </w:rPr>
        <w:t xml:space="preserve"> the paper by 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F47BBD" w:rsidRPr="00F47BBD">
        <w:rPr>
          <w:rFonts w:ascii="Times New Roman" w:hAnsi="Times New Roman" w:cs="Times New Roman"/>
        </w:rPr>
        <w:t xml:space="preserve">et al. gives little insight into the </w:t>
      </w:r>
      <w:r w:rsidR="00F47BBD">
        <w:rPr>
          <w:rFonts w:ascii="Times New Roman" w:hAnsi="Times New Roman" w:cs="Times New Roman"/>
        </w:rPr>
        <w:t xml:space="preserve">general </w:t>
      </w:r>
      <w:r w:rsidR="00F47BBD" w:rsidRPr="00F47BBD">
        <w:rPr>
          <w:rFonts w:ascii="Times New Roman" w:hAnsi="Times New Roman" w:cs="Times New Roman"/>
        </w:rPr>
        <w:t xml:space="preserve">importance </w:t>
      </w:r>
      <w:r w:rsidR="00F47BBD">
        <w:rPr>
          <w:rFonts w:ascii="Times New Roman" w:hAnsi="Times New Roman" w:cs="Times New Roman"/>
        </w:rPr>
        <w:t>of loss of polymorphism</w:t>
      </w:r>
      <w:r w:rsidR="0048386E">
        <w:rPr>
          <w:rFonts w:ascii="Times New Roman" w:hAnsi="Times New Roman" w:cs="Times New Roman"/>
        </w:rPr>
        <w:t>: only a single f</w:t>
      </w:r>
      <w:r w:rsidR="00F47BBD" w:rsidRPr="00F47BBD">
        <w:rPr>
          <w:rFonts w:ascii="Times New Roman" w:hAnsi="Times New Roman" w:cs="Times New Roman"/>
        </w:rPr>
        <w:t xml:space="preserve">igure shows the effect of recombination on rate of loss (Figure 2), and this shows that rate of loss is unimportant (i.e. 0) when selection is strong (Figure 2D), but it does vary somewhat with recombination when selection is weak (Figure 2C). </w:t>
      </w:r>
      <w:r w:rsidR="00AE31F6">
        <w:rPr>
          <w:rFonts w:ascii="Times New Roman" w:hAnsi="Times New Roman" w:cs="Times New Roman"/>
        </w:rPr>
        <w:t xml:space="preserve">All remaining figures only show the </w:t>
      </w:r>
      <w:r w:rsidR="00AE31F6" w:rsidRPr="00D21928">
        <w:rPr>
          <w:rFonts w:ascii="Times New Roman" w:hAnsi="Times New Roman" w:cs="Times New Roman"/>
          <w:highlight w:val="yellow"/>
          <w:rPrChange w:id="16" w:author="Reinhard Bürger" w:date="2016-08-30T18:53:00Z">
            <w:rPr>
              <w:rFonts w:ascii="Times New Roman" w:hAnsi="Times New Roman" w:cs="Times New Roman"/>
            </w:rPr>
          </w:rPrChange>
        </w:rPr>
        <w:t xml:space="preserve">net balance between rates of gain </w:t>
      </w:r>
      <w:r w:rsidR="0048386E" w:rsidRPr="00D21928">
        <w:rPr>
          <w:rFonts w:ascii="Times New Roman" w:hAnsi="Times New Roman" w:cs="Times New Roman"/>
          <w:highlight w:val="yellow"/>
          <w:rPrChange w:id="17" w:author="Reinhard Bürger" w:date="2016-08-30T18:53:00Z">
            <w:rPr>
              <w:rFonts w:ascii="Times New Roman" w:hAnsi="Times New Roman" w:cs="Times New Roman"/>
            </w:rPr>
          </w:rPrChange>
        </w:rPr>
        <w:t xml:space="preserve">and </w:t>
      </w:r>
      <w:commentRangeStart w:id="18"/>
      <w:r w:rsidR="0048386E" w:rsidRPr="00D21928">
        <w:rPr>
          <w:rFonts w:ascii="Times New Roman" w:hAnsi="Times New Roman" w:cs="Times New Roman"/>
          <w:highlight w:val="yellow"/>
          <w:rPrChange w:id="19" w:author="Reinhard Bürger" w:date="2016-08-30T18:53:00Z">
            <w:rPr>
              <w:rFonts w:ascii="Times New Roman" w:hAnsi="Times New Roman" w:cs="Times New Roman"/>
            </w:rPr>
          </w:rPrChange>
        </w:rPr>
        <w:t>loss</w:t>
      </w:r>
      <w:commentRangeEnd w:id="18"/>
      <w:r w:rsidR="00D21928">
        <w:rPr>
          <w:rStyle w:val="CommentReference"/>
        </w:rPr>
        <w:commentReference w:id="18"/>
      </w:r>
      <w:r w:rsidR="0048386E">
        <w:rPr>
          <w:rFonts w:ascii="Times New Roman" w:hAnsi="Times New Roman" w:cs="Times New Roman"/>
        </w:rPr>
        <w:t>, so it is unclear how much</w:t>
      </w:r>
      <w:r w:rsidR="00AE31F6">
        <w:rPr>
          <w:rFonts w:ascii="Times New Roman" w:hAnsi="Times New Roman" w:cs="Times New Roman"/>
        </w:rPr>
        <w:t xml:space="preserve"> rates of </w:t>
      </w:r>
      <w:r w:rsidR="0048386E">
        <w:rPr>
          <w:rFonts w:ascii="Times New Roman" w:hAnsi="Times New Roman" w:cs="Times New Roman"/>
        </w:rPr>
        <w:t>loss</w:t>
      </w:r>
      <w:r w:rsidR="00AE31F6">
        <w:rPr>
          <w:rFonts w:ascii="Times New Roman" w:hAnsi="Times New Roman" w:cs="Times New Roman"/>
        </w:rPr>
        <w:t xml:space="preserve"> are actually behaving differently than rates of gain. More importantly</w:t>
      </w:r>
      <w:r w:rsidR="00F47BBD" w:rsidRPr="00F47BBD">
        <w:rPr>
          <w:rFonts w:ascii="Times New Roman" w:hAnsi="Times New Roman" w:cs="Times New Roman"/>
        </w:rPr>
        <w:t xml:space="preserve">, there is no exploration of the </w:t>
      </w:r>
      <w:r w:rsidR="0048386E">
        <w:rPr>
          <w:rFonts w:ascii="Times New Roman" w:hAnsi="Times New Roman" w:cs="Times New Roman"/>
        </w:rPr>
        <w:t>rate</w:t>
      </w:r>
      <w:r w:rsidR="00F47BBD" w:rsidRPr="00F47BBD">
        <w:rPr>
          <w:rFonts w:ascii="Times New Roman" w:hAnsi="Times New Roman" w:cs="Times New Roman"/>
        </w:rPr>
        <w:t xml:space="preserve"> of loss of polymorphism when migration is low or when population size is large</w:t>
      </w:r>
      <w:r w:rsidR="005B584C">
        <w:rPr>
          <w:rFonts w:ascii="Times New Roman" w:hAnsi="Times New Roman" w:cs="Times New Roman"/>
        </w:rPr>
        <w:t>, both of which would be expected to reduce the rate of loss of polymorphism</w:t>
      </w:r>
      <w:r w:rsidR="00F47BBD" w:rsidRPr="00F47BBD">
        <w:rPr>
          <w:rFonts w:ascii="Times New Roman" w:hAnsi="Times New Roman" w:cs="Times New Roman"/>
        </w:rPr>
        <w:t xml:space="preserve">; all </w:t>
      </w:r>
      <w:r w:rsidR="005C57C3">
        <w:rPr>
          <w:rFonts w:ascii="Times New Roman" w:hAnsi="Times New Roman" w:cs="Times New Roman"/>
        </w:rPr>
        <w:t xml:space="preserve">two-locus </w:t>
      </w:r>
      <w:r w:rsidR="00F47BBD" w:rsidRPr="00F47BBD">
        <w:rPr>
          <w:rFonts w:ascii="Times New Roman" w:hAnsi="Times New Roman" w:cs="Times New Roman"/>
        </w:rPr>
        <w:t xml:space="preserve">simulations are run with </w:t>
      </w:r>
      <w:r w:rsidR="00F47BBD" w:rsidRPr="005C57C3">
        <w:rPr>
          <w:rFonts w:ascii="Times New Roman" w:hAnsi="Times New Roman" w:cs="Times New Roman"/>
          <w:i/>
        </w:rPr>
        <w:t>N</w:t>
      </w:r>
      <w:r w:rsidR="007A6080">
        <w:rPr>
          <w:rFonts w:ascii="Times New Roman" w:hAnsi="Times New Roman" w:cs="Times New Roman"/>
        </w:rPr>
        <w:t xml:space="preserve"> ≤</w:t>
      </w:r>
      <w:r w:rsidR="00F47BBD" w:rsidRPr="00F47BBD">
        <w:rPr>
          <w:rFonts w:ascii="Times New Roman" w:hAnsi="Times New Roman" w:cs="Times New Roman"/>
        </w:rPr>
        <w:t xml:space="preserve"> 1000 and </w:t>
      </w:r>
      <w:r w:rsidR="00F47BBD" w:rsidRPr="005C57C3">
        <w:rPr>
          <w:rFonts w:ascii="Times New Roman" w:hAnsi="Times New Roman" w:cs="Times New Roman"/>
          <w:i/>
        </w:rPr>
        <w:t>m</w:t>
      </w:r>
      <w:r w:rsidR="00F47BBD" w:rsidRPr="00F47BBD">
        <w:rPr>
          <w:rFonts w:ascii="Times New Roman" w:hAnsi="Times New Roman" w:cs="Times New Roman"/>
        </w:rPr>
        <w:t xml:space="preserve"> = 0.1, which are rather extreme values. Previous theory on persistence time of single-locus polymorphisms gives some insight into what we might expect here: Yeaman and Otto (2011, Figure S8) showed that as migration rate decreases</w:t>
      </w:r>
      <w:r w:rsidR="007A6080">
        <w:rPr>
          <w:rFonts w:ascii="Times New Roman" w:hAnsi="Times New Roman" w:cs="Times New Roman"/>
        </w:rPr>
        <w:t xml:space="preserve"> (and </w:t>
      </w:r>
      <w:r w:rsidR="007A6080" w:rsidRPr="00536A68">
        <w:rPr>
          <w:rFonts w:ascii="Times New Roman" w:hAnsi="Times New Roman" w:cs="Times New Roman"/>
        </w:rPr>
        <w:sym w:font="Symbol" w:char="F064"/>
      </w:r>
      <w:r w:rsidR="007A6080">
        <w:rPr>
          <w:rFonts w:ascii="Times New Roman" w:hAnsi="Times New Roman" w:cs="Times New Roman"/>
        </w:rPr>
        <w:t xml:space="preserve"> increases)</w:t>
      </w:r>
      <w:r w:rsidR="00F47BBD" w:rsidRPr="00F47BBD">
        <w:rPr>
          <w:rFonts w:ascii="Times New Roman" w:hAnsi="Times New Roman" w:cs="Times New Roman"/>
        </w:rPr>
        <w:t>, locally adapted polymorphisms tend to persist for very l</w:t>
      </w:r>
      <w:r w:rsidR="006E2BDE">
        <w:rPr>
          <w:rFonts w:ascii="Times New Roman" w:hAnsi="Times New Roman" w:cs="Times New Roman"/>
        </w:rPr>
        <w:t xml:space="preserve">ong times (&gt;100,000 generations), suggesting loss of polymorphism is unimportant when </w:t>
      </w:r>
      <w:r w:rsidR="006E2BDE" w:rsidRPr="00536A68">
        <w:rPr>
          <w:rFonts w:ascii="Times New Roman" w:hAnsi="Times New Roman" w:cs="Times New Roman"/>
        </w:rPr>
        <w:sym w:font="Symbol" w:char="F064"/>
      </w:r>
      <w:r w:rsidR="006E2BDE" w:rsidRPr="00536A68">
        <w:rPr>
          <w:rFonts w:ascii="Times New Roman" w:hAnsi="Times New Roman" w:cs="Times New Roman"/>
        </w:rPr>
        <w:t xml:space="preserve"> &gt;</w:t>
      </w:r>
      <w:r w:rsidR="006E2BDE">
        <w:rPr>
          <w:rFonts w:ascii="Times New Roman" w:hAnsi="Times New Roman" w:cs="Times New Roman"/>
        </w:rPr>
        <w:t>&gt;</w:t>
      </w:r>
      <w:r w:rsidR="006E2BDE" w:rsidRPr="00536A68">
        <w:rPr>
          <w:rFonts w:ascii="Times New Roman" w:hAnsi="Times New Roman" w:cs="Times New Roman"/>
        </w:rPr>
        <w:t xml:space="preserve"> 0</w:t>
      </w:r>
      <w:r w:rsidR="00F47BBD" w:rsidRPr="00F47BBD">
        <w:rPr>
          <w:rFonts w:ascii="Times New Roman" w:hAnsi="Times New Roman" w:cs="Times New Roman"/>
        </w:rPr>
        <w:t>.</w:t>
      </w:r>
      <w:r>
        <w:rPr>
          <w:rFonts w:ascii="Times New Roman" w:hAnsi="Times New Roman" w:cs="Times New Roman"/>
        </w:rPr>
        <w:t xml:space="preserve"> </w:t>
      </w:r>
      <w:r w:rsidR="005B584C">
        <w:rPr>
          <w:rFonts w:ascii="Times New Roman" w:hAnsi="Times New Roman" w:cs="Times New Roman"/>
        </w:rPr>
        <w:t xml:space="preserve">Similar patterns are shown for two-locus results in Aeschbacher and </w:t>
      </w:r>
      <w:r w:rsidR="005B584C" w:rsidRPr="00536A68">
        <w:rPr>
          <w:rFonts w:ascii="Times New Roman" w:hAnsi="Times New Roman" w:cs="Times New Roman"/>
        </w:rPr>
        <w:t xml:space="preserve">Bürger </w:t>
      </w:r>
      <w:r w:rsidR="005B584C">
        <w:rPr>
          <w:rFonts w:ascii="Times New Roman" w:hAnsi="Times New Roman" w:cs="Times New Roman"/>
        </w:rPr>
        <w:t xml:space="preserve">(2014; Figure 7). </w:t>
      </w:r>
      <w:r w:rsidR="00A71CF8">
        <w:rPr>
          <w:rFonts w:ascii="Times New Roman" w:hAnsi="Times New Roman" w:cs="Times New Roman"/>
        </w:rPr>
        <w:t xml:space="preserve">To see whether variation in rates of loss of polymorphism with recombination is generally important, </w:t>
      </w:r>
      <w:r>
        <w:rPr>
          <w:rFonts w:ascii="Times New Roman" w:hAnsi="Times New Roman" w:cs="Times New Roman"/>
        </w:rPr>
        <w:t xml:space="preserve">this should have been explored </w:t>
      </w:r>
      <w:r w:rsidR="00A71CF8">
        <w:rPr>
          <w:rFonts w:ascii="Times New Roman" w:hAnsi="Times New Roman" w:cs="Times New Roman"/>
        </w:rPr>
        <w:t>through</w:t>
      </w:r>
      <w:r>
        <w:rPr>
          <w:rFonts w:ascii="Times New Roman" w:hAnsi="Times New Roman" w:cs="Times New Roman"/>
        </w:rPr>
        <w:t xml:space="preserve"> broader consideration of parameter space, including simulations with lower migration rates and higher population sizes. </w:t>
      </w:r>
    </w:p>
    <w:p w14:paraId="442E2139" w14:textId="77777777" w:rsidR="00156D9D" w:rsidRDefault="00156D9D" w:rsidP="00156D9D">
      <w:pPr>
        <w:rPr>
          <w:rFonts w:ascii="Times New Roman" w:hAnsi="Times New Roman" w:cs="Times New Roman"/>
        </w:rPr>
      </w:pPr>
    </w:p>
    <w:p w14:paraId="38BD5BB4" w14:textId="01B70028" w:rsidR="00156D9D" w:rsidRPr="00156D9D" w:rsidRDefault="00156D9D" w:rsidP="00156D9D">
      <w:pPr>
        <w:rPr>
          <w:rFonts w:ascii="Times New Roman" w:hAnsi="Times New Roman" w:cs="Times New Roman"/>
          <w:b/>
        </w:rPr>
      </w:pPr>
      <w:r w:rsidRPr="00156D9D">
        <w:rPr>
          <w:rFonts w:ascii="Times New Roman" w:hAnsi="Times New Roman" w:cs="Times New Roman"/>
          <w:b/>
        </w:rPr>
        <w:t>How does “</w:t>
      </w:r>
      <w:r w:rsidR="0048386E">
        <w:rPr>
          <w:rFonts w:ascii="Times New Roman" w:hAnsi="Times New Roman" w:cs="Times New Roman"/>
          <w:b/>
        </w:rPr>
        <w:t>gain vs.</w:t>
      </w:r>
      <w:r w:rsidRPr="00156D9D">
        <w:rPr>
          <w:rFonts w:ascii="Times New Roman" w:hAnsi="Times New Roman" w:cs="Times New Roman"/>
          <w:b/>
        </w:rPr>
        <w:t xml:space="preserve"> loss” differ from “competition among architectures”?</w:t>
      </w:r>
    </w:p>
    <w:p w14:paraId="672D902E" w14:textId="1C91C3E7" w:rsidR="00DC69B9" w:rsidRDefault="00156D9D">
      <w:pPr>
        <w:rPr>
          <w:rFonts w:ascii="Times New Roman" w:hAnsi="Times New Roman" w:cs="Times New Roman"/>
          <w:lang w:val="en-US"/>
        </w:rPr>
      </w:pPr>
      <w:r>
        <w:rPr>
          <w:rFonts w:ascii="Times New Roman" w:hAnsi="Times New Roman" w:cs="Times New Roman"/>
        </w:rPr>
        <w:tab/>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DC69B9">
        <w:rPr>
          <w:rFonts w:ascii="Times New Roman" w:hAnsi="Times New Roman" w:cs="Times New Roman"/>
        </w:rPr>
        <w:t>et al. claim that “</w:t>
      </w:r>
      <w:r w:rsidR="00DC69B9" w:rsidRPr="00DC69B9">
        <w:rPr>
          <w:rFonts w:ascii="Times New Roman" w:hAnsi="Times New Roman" w:cs="Times New Roman"/>
          <w:i/>
        </w:rPr>
        <w:t>the balance between the processes of local loss and gain that we proposed here is, to our knowledge, the only universal mechanism that promotes concentrated genetic architecture under strong gene flow, without suppressing recombination</w:t>
      </w:r>
      <w:r w:rsidR="00DC69B9">
        <w:rPr>
          <w:rFonts w:ascii="Times New Roman" w:hAnsi="Times New Roman" w:cs="Times New Roman"/>
        </w:rPr>
        <w:t>” (p. 1619)</w:t>
      </w:r>
      <w:r w:rsidR="00195E66">
        <w:rPr>
          <w:rFonts w:ascii="Times New Roman" w:hAnsi="Times New Roman" w:cs="Times New Roman"/>
        </w:rPr>
        <w:t xml:space="preserve">. Unfortunately,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195E66">
        <w:rPr>
          <w:rFonts w:ascii="Times New Roman" w:hAnsi="Times New Roman" w:cs="Times New Roman"/>
        </w:rPr>
        <w:t xml:space="preserve">et al. </w:t>
      </w:r>
      <w:r w:rsidR="00836607">
        <w:rPr>
          <w:rFonts w:ascii="Times New Roman" w:hAnsi="Times New Roman" w:cs="Times New Roman"/>
        </w:rPr>
        <w:t>in</w:t>
      </w:r>
      <w:r w:rsidR="00C51B81">
        <w:rPr>
          <w:rFonts w:ascii="Times New Roman" w:hAnsi="Times New Roman" w:cs="Times New Roman"/>
        </w:rPr>
        <w:t>accurately represent</w:t>
      </w:r>
      <w:r w:rsidR="00195E66">
        <w:rPr>
          <w:rFonts w:ascii="Times New Roman" w:hAnsi="Times New Roman" w:cs="Times New Roman"/>
        </w:rPr>
        <w:t xml:space="preserve"> the paper by </w:t>
      </w:r>
      <w:r w:rsidR="00DC69B9">
        <w:rPr>
          <w:rFonts w:ascii="Times New Roman" w:hAnsi="Times New Roman" w:cs="Times New Roman"/>
        </w:rPr>
        <w:t xml:space="preserve">Yeaman and Whitlock (2011), </w:t>
      </w:r>
      <w:r w:rsidR="00195E66">
        <w:rPr>
          <w:rFonts w:ascii="Times New Roman" w:hAnsi="Times New Roman" w:cs="Times New Roman"/>
        </w:rPr>
        <w:t xml:space="preserve">where two mechanisms </w:t>
      </w:r>
      <w:r w:rsidR="00761795">
        <w:rPr>
          <w:rFonts w:ascii="Times New Roman" w:hAnsi="Times New Roman" w:cs="Times New Roman"/>
        </w:rPr>
        <w:t xml:space="preserve">for the evolution of concentrated architectures </w:t>
      </w:r>
      <w:r w:rsidR="00195E66">
        <w:rPr>
          <w:rFonts w:ascii="Times New Roman" w:hAnsi="Times New Roman" w:cs="Times New Roman"/>
        </w:rPr>
        <w:t>are discussed</w:t>
      </w:r>
      <w:r w:rsidR="00DC69B9">
        <w:rPr>
          <w:rFonts w:ascii="Times New Roman" w:hAnsi="Times New Roman" w:cs="Times New Roman"/>
        </w:rPr>
        <w:t xml:space="preserve"> (</w:t>
      </w:r>
      <w:r w:rsidR="00DC69B9" w:rsidRPr="00536A68">
        <w:rPr>
          <w:rFonts w:ascii="Times New Roman" w:hAnsi="Times New Roman" w:cs="Times New Roman"/>
        </w:rPr>
        <w:t>p. 1907-1908): (1) “</w:t>
      </w:r>
      <w:r w:rsidR="00DC69B9" w:rsidRPr="00536A68">
        <w:rPr>
          <w:rFonts w:ascii="Times New Roman" w:hAnsi="Times New Roman" w:cs="Times New Roman"/>
          <w:i/>
        </w:rPr>
        <w:t>At the outset of a bout of local adaptation (or following the homogenization of a previously existing divergence), the establishment of a single locally adapted allele can facilitate the recruitment of other locally adapted alleles in tight linkage</w:t>
      </w:r>
      <w:r w:rsidR="00DC69B9" w:rsidRPr="00536A68">
        <w:rPr>
          <w:rFonts w:ascii="Times New Roman" w:hAnsi="Times New Roman" w:cs="Times New Roman"/>
        </w:rPr>
        <w:t>”; (2) “</w:t>
      </w:r>
      <w:r w:rsidR="00DC69B9" w:rsidRPr="00536A68">
        <w:rPr>
          <w:rFonts w:ascii="Times New Roman" w:hAnsi="Times New Roman" w:cs="Times New Roman"/>
          <w:i/>
        </w:rPr>
        <w:t xml:space="preserve">Once locally adaptive alleles have arisen, a diffuse architecture might be replaced by a more concentrated architecture arising </w:t>
      </w:r>
      <w:r w:rsidR="00C51B81">
        <w:rPr>
          <w:rFonts w:ascii="Times New Roman" w:hAnsi="Times New Roman" w:cs="Times New Roman"/>
          <w:i/>
        </w:rPr>
        <w:t>…</w:t>
      </w:r>
      <w:r w:rsidR="00DC69B9" w:rsidRPr="00536A68">
        <w:rPr>
          <w:rFonts w:ascii="Times New Roman" w:hAnsi="Times New Roman" w:cs="Times New Roman"/>
          <w:i/>
        </w:rPr>
        <w:t>through the invasion of a new mutation in tight linkage to an existing allele (with subsequent homogenization of previously established divergent alleles at more loosely linked loci</w:t>
      </w:r>
      <w:r w:rsidR="00A71CF8">
        <w:rPr>
          <w:rFonts w:ascii="Times New Roman" w:hAnsi="Times New Roman" w:cs="Times New Roman"/>
          <w:i/>
        </w:rPr>
        <w:t>)</w:t>
      </w:r>
      <w:r w:rsidR="00DC69B9" w:rsidRPr="00536A68">
        <w:rPr>
          <w:rFonts w:ascii="Times New Roman" w:hAnsi="Times New Roman" w:cs="Times New Roman"/>
        </w:rPr>
        <w:t xml:space="preserve">”. </w:t>
      </w:r>
      <w:r w:rsidR="00836607">
        <w:rPr>
          <w:rFonts w:ascii="Times New Roman" w:hAnsi="Times New Roman" w:cs="Times New Roman"/>
        </w:rPr>
        <w:t xml:space="preserve">Citing Yeaman and Whitlock (2011) and Yeaman (2013),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761795">
        <w:rPr>
          <w:rFonts w:ascii="Times New Roman" w:hAnsi="Times New Roman" w:cs="Times New Roman"/>
        </w:rPr>
        <w:t>erroneously claim</w:t>
      </w:r>
      <w:r w:rsidR="00DC69B9" w:rsidRPr="00536A68">
        <w:rPr>
          <w:rFonts w:ascii="Times New Roman" w:hAnsi="Times New Roman" w:cs="Times New Roman"/>
        </w:rPr>
        <w:t xml:space="preserve"> that </w:t>
      </w:r>
      <w:r w:rsidR="006A7619">
        <w:rPr>
          <w:rFonts w:ascii="Times New Roman" w:hAnsi="Times New Roman" w:cs="Times New Roman"/>
        </w:rPr>
        <w:t>“</w:t>
      </w:r>
      <w:r w:rsidR="00DC69B9" w:rsidRPr="00536A68">
        <w:rPr>
          <w:rFonts w:ascii="Times New Roman" w:hAnsi="Times New Roman" w:cs="Times New Roman"/>
          <w:i/>
        </w:rPr>
        <w:t>earlier theoretical studies have focused only on understanding the importance of the establishment-bias effect</w:t>
      </w:r>
      <w:r w:rsidR="006A7619">
        <w:rPr>
          <w:rFonts w:ascii="Times New Roman" w:hAnsi="Times New Roman" w:cs="Times New Roman"/>
        </w:rPr>
        <w:t>”</w:t>
      </w:r>
      <w:r w:rsidR="00DC69B9" w:rsidRPr="00536A68">
        <w:rPr>
          <w:rFonts w:ascii="Times New Roman" w:hAnsi="Times New Roman" w:cs="Times New Roman"/>
        </w:rPr>
        <w:t xml:space="preserve"> </w:t>
      </w:r>
      <w:r w:rsidR="006A7619">
        <w:rPr>
          <w:rFonts w:ascii="Times New Roman" w:hAnsi="Times New Roman" w:cs="Times New Roman"/>
        </w:rPr>
        <w:t>(</w:t>
      </w:r>
      <w:r w:rsidR="00DC69B9" w:rsidRPr="00536A68">
        <w:rPr>
          <w:rFonts w:ascii="Times New Roman" w:hAnsi="Times New Roman" w:cs="Times New Roman"/>
        </w:rPr>
        <w:t>p. 1610)</w:t>
      </w:r>
      <w:r w:rsidR="006A7619">
        <w:rPr>
          <w:rFonts w:ascii="Times New Roman" w:hAnsi="Times New Roman" w:cs="Times New Roman"/>
        </w:rPr>
        <w:t>, completely ignoring our second explanation</w:t>
      </w:r>
      <w:r w:rsidR="007A6080">
        <w:rPr>
          <w:rFonts w:ascii="Times New Roman" w:hAnsi="Times New Roman" w:cs="Times New Roman"/>
        </w:rPr>
        <w:t xml:space="preserve"> based on competition among architectures</w:t>
      </w:r>
      <w:r w:rsidR="00761795">
        <w:rPr>
          <w:rFonts w:ascii="Times New Roman" w:hAnsi="Times New Roman" w:cs="Times New Roman"/>
        </w:rPr>
        <w:t xml:space="preserve"> (which was again explained in Yeaman 2013, p. E1743). </w:t>
      </w:r>
      <w:r w:rsidR="00DC69B9" w:rsidRPr="00536A68">
        <w:rPr>
          <w:rFonts w:ascii="Times New Roman" w:hAnsi="Times New Roman" w:cs="Times New Roman"/>
          <w:lang w:val="en-US"/>
        </w:rPr>
        <w:t xml:space="preserve">Our explanation for the evolution of concentrated architectures via competition </w:t>
      </w:r>
      <w:r w:rsidR="00DC69B9">
        <w:rPr>
          <w:rFonts w:ascii="Times New Roman" w:hAnsi="Times New Roman" w:cs="Times New Roman"/>
          <w:lang w:val="en-US"/>
        </w:rPr>
        <w:t>among alleles (no suppre</w:t>
      </w:r>
      <w:r w:rsidR="007A6080">
        <w:rPr>
          <w:rFonts w:ascii="Times New Roman" w:hAnsi="Times New Roman" w:cs="Times New Roman"/>
          <w:lang w:val="en-US"/>
        </w:rPr>
        <w:t>ssion of recombination required</w:t>
      </w:r>
      <w:r w:rsidR="00DC69B9">
        <w:rPr>
          <w:rFonts w:ascii="Times New Roman" w:hAnsi="Times New Roman" w:cs="Times New Roman"/>
          <w:lang w:val="en-US"/>
        </w:rPr>
        <w:t xml:space="preserve">) </w:t>
      </w:r>
      <w:r w:rsidR="00DC69B9" w:rsidRPr="00536A68">
        <w:rPr>
          <w:rFonts w:ascii="Times New Roman" w:hAnsi="Times New Roman" w:cs="Times New Roman"/>
          <w:lang w:val="en-US"/>
        </w:rPr>
        <w:t xml:space="preserve">is </w:t>
      </w:r>
      <w:r w:rsidR="00DC69B9" w:rsidRPr="00536A68">
        <w:rPr>
          <w:rFonts w:ascii="Times New Roman" w:hAnsi="Times New Roman" w:cs="Times New Roman"/>
          <w:lang w:val="en-US"/>
        </w:rPr>
        <w:lastRenderedPageBreak/>
        <w:t>explicitly tied to the well-defined body of analytical theory that shows how tightly linked architectures are more fit than loosely linked ones (reviewed above). By this explanation, gains and losses in polymorphism play out as a result of the differential fitness of alleles based on their size and linkage relationships, as well as through stochastic fluctuations due to drift, and these eventually lead to concentrated architectures due to the higher fitness of the more tightly linked combinations.</w:t>
      </w:r>
      <w:r w:rsidR="00761795">
        <w:rPr>
          <w:rFonts w:ascii="Times New Roman" w:hAnsi="Times New Roman" w:cs="Times New Roman"/>
          <w:lang w:val="en-US"/>
        </w:rPr>
        <w:t xml:space="preserve"> While we emphasized the fitness advantages inherent in competition, we did not mean to imply that such competition played out in the absence of drift or stochasticity.</w:t>
      </w:r>
      <w:r w:rsidR="00C51B81">
        <w:rPr>
          <w:rFonts w:ascii="Times New Roman" w:hAnsi="Times New Roman" w:cs="Times New Roman"/>
          <w:lang w:val="en-US"/>
        </w:rPr>
        <w:t xml:space="preserve"> </w:t>
      </w:r>
    </w:p>
    <w:p w14:paraId="001C3656" w14:textId="02612E8F" w:rsidR="007A6080" w:rsidRPr="00611DDA" w:rsidRDefault="006A7619">
      <w:pPr>
        <w:rPr>
          <w:rFonts w:ascii="Times New Roman" w:hAnsi="Times New Roman" w:cs="Times New Roman"/>
        </w:rPr>
      </w:pPr>
      <w:r>
        <w:rPr>
          <w:rFonts w:ascii="Times New Roman" w:hAnsi="Times New Roman" w:cs="Times New Roman"/>
          <w:lang w:val="en-US"/>
        </w:rPr>
        <w:tab/>
        <w:t xml:space="preserve">Given that they did not confront this issue </w:t>
      </w:r>
      <w:r w:rsidR="00C51B81">
        <w:rPr>
          <w:rFonts w:ascii="Times New Roman" w:hAnsi="Times New Roman" w:cs="Times New Roman"/>
          <w:lang w:val="en-US"/>
        </w:rPr>
        <w:t>clearly</w:t>
      </w:r>
      <w:r>
        <w:rPr>
          <w:rFonts w:ascii="Times New Roman" w:hAnsi="Times New Roman" w:cs="Times New Roman"/>
          <w:lang w:val="en-US"/>
        </w:rPr>
        <w:t xml:space="preserve">, it is unclear whether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Pr>
          <w:rFonts w:ascii="Times New Roman" w:hAnsi="Times New Roman" w:cs="Times New Roman"/>
          <w:lang w:val="en-US"/>
        </w:rPr>
        <w:t>et al. envision gain and loss of polymorphism to also extend to competition among architectures, or whether they are meaning</w:t>
      </w:r>
      <w:r w:rsidR="00836607">
        <w:rPr>
          <w:rFonts w:ascii="Times New Roman" w:hAnsi="Times New Roman" w:cs="Times New Roman"/>
          <w:lang w:val="en-US"/>
        </w:rPr>
        <w:t xml:space="preserve"> to refine the </w:t>
      </w:r>
      <w:r w:rsidR="00D0289E" w:rsidRPr="00836607">
        <w:rPr>
          <w:rFonts w:ascii="Times New Roman" w:hAnsi="Times New Roman" w:cs="Times New Roman"/>
          <w:lang w:val="en-US"/>
        </w:rPr>
        <w:t xml:space="preserve">establishment </w:t>
      </w:r>
      <w:r w:rsidR="00836607" w:rsidRPr="00836607">
        <w:rPr>
          <w:rFonts w:ascii="Times New Roman" w:hAnsi="Times New Roman" w:cs="Times New Roman"/>
          <w:lang w:val="en-US"/>
        </w:rPr>
        <w:t>bias</w:t>
      </w:r>
      <w:r w:rsidR="00836607">
        <w:rPr>
          <w:rFonts w:ascii="Times New Roman" w:hAnsi="Times New Roman" w:cs="Times New Roman"/>
          <w:lang w:val="en-US"/>
        </w:rPr>
        <w:t xml:space="preserve"> </w:t>
      </w:r>
      <w:r w:rsidR="00D0289E">
        <w:rPr>
          <w:rFonts w:ascii="Times New Roman" w:hAnsi="Times New Roman" w:cs="Times New Roman"/>
          <w:lang w:val="en-US"/>
        </w:rPr>
        <w:t xml:space="preserve">mechanism to also include the possible contribution of loss of polymorphism (whether stochastic or deterministic). Assuming that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836607">
        <w:rPr>
          <w:rFonts w:ascii="Times New Roman" w:hAnsi="Times New Roman" w:cs="Times New Roman"/>
          <w:lang w:val="en-US"/>
        </w:rPr>
        <w:t>et al.</w:t>
      </w:r>
      <w:r w:rsidR="00D0289E">
        <w:rPr>
          <w:rFonts w:ascii="Times New Roman" w:hAnsi="Times New Roman" w:cs="Times New Roman"/>
          <w:lang w:val="en-US"/>
        </w:rPr>
        <w:t xml:space="preserve"> are not just </w:t>
      </w:r>
      <w:r w:rsidR="00195E66">
        <w:rPr>
          <w:rFonts w:ascii="Times New Roman" w:hAnsi="Times New Roman" w:cs="Times New Roman"/>
          <w:lang w:val="en-US"/>
        </w:rPr>
        <w:t xml:space="preserve">imprecisely </w:t>
      </w:r>
      <w:r w:rsidR="00D0289E">
        <w:rPr>
          <w:rFonts w:ascii="Times New Roman" w:hAnsi="Times New Roman" w:cs="Times New Roman"/>
          <w:lang w:val="en-US"/>
        </w:rPr>
        <w:t xml:space="preserve">re-inventing the competition among architectures mechanism, </w:t>
      </w:r>
      <w:r w:rsidR="00D0289E">
        <w:rPr>
          <w:rFonts w:ascii="Times New Roman" w:hAnsi="Times New Roman" w:cs="Times New Roman"/>
        </w:rPr>
        <w:t>i</w:t>
      </w:r>
      <w:r w:rsidR="0048386E">
        <w:rPr>
          <w:rFonts w:ascii="Times New Roman" w:hAnsi="Times New Roman" w:cs="Times New Roman"/>
        </w:rPr>
        <w:t xml:space="preserve">n order for loss of polymorphism to be important, </w:t>
      </w:r>
      <w:r w:rsidR="002E48B2">
        <w:rPr>
          <w:rFonts w:ascii="Times New Roman" w:hAnsi="Times New Roman" w:cs="Times New Roman"/>
        </w:rPr>
        <w:t>it</w:t>
      </w:r>
      <w:r w:rsidR="0048386E">
        <w:rPr>
          <w:rFonts w:ascii="Times New Roman" w:hAnsi="Times New Roman" w:cs="Times New Roman"/>
        </w:rPr>
        <w:t xml:space="preserve"> has to be established in the first place. </w:t>
      </w:r>
      <w:r w:rsidR="00D0289E">
        <w:rPr>
          <w:rFonts w:ascii="Times New Roman" w:hAnsi="Times New Roman" w:cs="Times New Roman"/>
        </w:rPr>
        <w:t>For their mechanism to be “</w:t>
      </w:r>
      <w:r w:rsidR="00D0289E" w:rsidRPr="00BB1F23">
        <w:rPr>
          <w:rFonts w:ascii="Times New Roman" w:hAnsi="Times New Roman" w:cs="Times New Roman"/>
          <w:i/>
        </w:rPr>
        <w:t>universally important</w:t>
      </w:r>
      <w:r w:rsidR="00D0289E">
        <w:rPr>
          <w:rFonts w:ascii="Times New Roman" w:hAnsi="Times New Roman" w:cs="Times New Roman"/>
        </w:rPr>
        <w:t xml:space="preserve">” during </w:t>
      </w:r>
      <w:r w:rsidR="00D0289E" w:rsidRPr="00D0289E">
        <w:rPr>
          <w:rFonts w:ascii="Times New Roman" w:hAnsi="Times New Roman" w:cs="Times New Roman"/>
          <w:i/>
        </w:rPr>
        <w:t>de novo</w:t>
      </w:r>
      <w:r w:rsidR="00D0289E">
        <w:rPr>
          <w:rFonts w:ascii="Times New Roman" w:hAnsi="Times New Roman" w:cs="Times New Roman"/>
        </w:rPr>
        <w:t xml:space="preserve"> adaptation, they should </w:t>
      </w:r>
      <w:r w:rsidR="002E48B2">
        <w:rPr>
          <w:rFonts w:ascii="Times New Roman" w:hAnsi="Times New Roman" w:cs="Times New Roman"/>
        </w:rPr>
        <w:t xml:space="preserve">therefore </w:t>
      </w:r>
      <w:r w:rsidR="00D0289E">
        <w:rPr>
          <w:rFonts w:ascii="Times New Roman" w:hAnsi="Times New Roman" w:cs="Times New Roman"/>
        </w:rPr>
        <w:t xml:space="preserve">show </w:t>
      </w:r>
      <w:r w:rsidR="00D87AE9">
        <w:rPr>
          <w:rFonts w:ascii="Times New Roman" w:hAnsi="Times New Roman" w:cs="Times New Roman"/>
        </w:rPr>
        <w:t>the parameter space where</w:t>
      </w:r>
      <w:r w:rsidR="00D0289E">
        <w:rPr>
          <w:rFonts w:ascii="Times New Roman" w:hAnsi="Times New Roman" w:cs="Times New Roman"/>
        </w:rPr>
        <w:t xml:space="preserve"> the relationship between recombination and </w:t>
      </w:r>
      <w:r w:rsidR="002E48B2">
        <w:rPr>
          <w:rFonts w:ascii="Times New Roman" w:hAnsi="Times New Roman" w:cs="Times New Roman"/>
        </w:rPr>
        <w:t xml:space="preserve">rate of </w:t>
      </w:r>
      <w:r w:rsidR="00102D44">
        <w:rPr>
          <w:rFonts w:ascii="Times New Roman" w:hAnsi="Times New Roman" w:cs="Times New Roman"/>
        </w:rPr>
        <w:t>gain of polymorphism</w:t>
      </w:r>
      <w:r w:rsidR="002E48B2">
        <w:rPr>
          <w:rFonts w:ascii="Times New Roman" w:hAnsi="Times New Roman" w:cs="Times New Roman"/>
        </w:rPr>
        <w:t xml:space="preserve"> </w:t>
      </w:r>
      <w:r w:rsidR="00D0289E">
        <w:rPr>
          <w:rFonts w:ascii="Times New Roman" w:hAnsi="Times New Roman" w:cs="Times New Roman"/>
        </w:rPr>
        <w:t xml:space="preserve">is </w:t>
      </w:r>
      <w:r w:rsidR="00D0289E" w:rsidRPr="00D21928">
        <w:rPr>
          <w:rFonts w:ascii="Times New Roman" w:hAnsi="Times New Roman" w:cs="Times New Roman"/>
          <w:highlight w:val="yellow"/>
          <w:rPrChange w:id="20" w:author="Reinhard Bürger" w:date="2016-08-30T18:55:00Z">
            <w:rPr>
              <w:rFonts w:ascii="Times New Roman" w:hAnsi="Times New Roman" w:cs="Times New Roman"/>
            </w:rPr>
          </w:rPrChange>
        </w:rPr>
        <w:t>flat</w:t>
      </w:r>
      <w:r w:rsidR="007A6080" w:rsidRPr="00D21928">
        <w:rPr>
          <w:rFonts w:ascii="Times New Roman" w:hAnsi="Times New Roman" w:cs="Times New Roman"/>
          <w:highlight w:val="yellow"/>
          <w:rPrChange w:id="21" w:author="Reinhard Bürger" w:date="2016-08-30T18:55:00Z">
            <w:rPr>
              <w:rFonts w:ascii="Times New Roman" w:hAnsi="Times New Roman" w:cs="Times New Roman"/>
            </w:rPr>
          </w:rPrChange>
        </w:rPr>
        <w:t>ter</w:t>
      </w:r>
      <w:ins w:id="22" w:author="Reinhard Bürger" w:date="2016-08-30T18:55:00Z">
        <w:r w:rsidR="00D21928">
          <w:rPr>
            <w:rFonts w:ascii="Times New Roman" w:hAnsi="Times New Roman" w:cs="Times New Roman"/>
          </w:rPr>
          <w:t xml:space="preserve"> (weaker may be better)</w:t>
        </w:r>
      </w:ins>
      <w:r w:rsidR="007A6080">
        <w:rPr>
          <w:rFonts w:ascii="Times New Roman" w:hAnsi="Times New Roman" w:cs="Times New Roman"/>
        </w:rPr>
        <w:t xml:space="preserve"> than the </w:t>
      </w:r>
      <w:r w:rsidR="002E48B2">
        <w:rPr>
          <w:rFonts w:ascii="Times New Roman" w:hAnsi="Times New Roman" w:cs="Times New Roman"/>
        </w:rPr>
        <w:t xml:space="preserve">relationship </w:t>
      </w:r>
      <w:ins w:id="23" w:author="Reinhard Bürger" w:date="2016-08-30T18:56:00Z">
        <w:r w:rsidR="00D21928">
          <w:rPr>
            <w:rFonts w:ascii="Times New Roman" w:hAnsi="Times New Roman" w:cs="Times New Roman"/>
          </w:rPr>
          <w:t xml:space="preserve">between recombination and </w:t>
        </w:r>
      </w:ins>
      <w:del w:id="24" w:author="Reinhard Bürger" w:date="2016-08-30T18:56:00Z">
        <w:r w:rsidR="002E48B2" w:rsidDel="00D21928">
          <w:rPr>
            <w:rFonts w:ascii="Times New Roman" w:hAnsi="Times New Roman" w:cs="Times New Roman"/>
          </w:rPr>
          <w:delText>with</w:delText>
        </w:r>
      </w:del>
      <w:r w:rsidR="007A6080">
        <w:rPr>
          <w:rFonts w:ascii="Times New Roman" w:hAnsi="Times New Roman" w:cs="Times New Roman"/>
        </w:rPr>
        <w:t xml:space="preserve"> </w:t>
      </w:r>
      <w:r w:rsidR="00D0289E">
        <w:rPr>
          <w:rFonts w:ascii="Times New Roman" w:hAnsi="Times New Roman" w:cs="Times New Roman"/>
        </w:rPr>
        <w:t>rates of loss</w:t>
      </w:r>
      <w:r w:rsidR="002E48B2">
        <w:rPr>
          <w:rFonts w:ascii="Times New Roman" w:hAnsi="Times New Roman" w:cs="Times New Roman"/>
        </w:rPr>
        <w:t xml:space="preserve"> of polymorphism</w:t>
      </w:r>
      <w:r w:rsidR="00102D44">
        <w:rPr>
          <w:rFonts w:ascii="Times New Roman" w:hAnsi="Times New Roman" w:cs="Times New Roman"/>
        </w:rPr>
        <w:t xml:space="preserve">, as </w:t>
      </w:r>
      <w:r w:rsidR="00E55C93">
        <w:rPr>
          <w:rFonts w:ascii="Times New Roman" w:hAnsi="Times New Roman" w:cs="Times New Roman"/>
        </w:rPr>
        <w:t xml:space="preserve">rates of </w:t>
      </w:r>
      <w:r w:rsidR="00102D44">
        <w:rPr>
          <w:rFonts w:ascii="Times New Roman" w:hAnsi="Times New Roman" w:cs="Times New Roman"/>
        </w:rPr>
        <w:t xml:space="preserve">loss would </w:t>
      </w:r>
      <w:r w:rsidR="00195E66">
        <w:rPr>
          <w:rFonts w:ascii="Times New Roman" w:hAnsi="Times New Roman" w:cs="Times New Roman"/>
        </w:rPr>
        <w:t xml:space="preserve">then </w:t>
      </w:r>
      <w:r w:rsidR="00DE4735">
        <w:rPr>
          <w:rFonts w:ascii="Times New Roman" w:hAnsi="Times New Roman" w:cs="Times New Roman"/>
        </w:rPr>
        <w:t xml:space="preserve">potentially </w:t>
      </w:r>
      <w:r w:rsidR="00102D44">
        <w:rPr>
          <w:rFonts w:ascii="Times New Roman" w:hAnsi="Times New Roman" w:cs="Times New Roman"/>
        </w:rPr>
        <w:t xml:space="preserve">be driving concentration more than </w:t>
      </w:r>
      <w:r w:rsidR="00E55C93">
        <w:rPr>
          <w:rFonts w:ascii="Times New Roman" w:hAnsi="Times New Roman" w:cs="Times New Roman"/>
        </w:rPr>
        <w:t xml:space="preserve">rates of </w:t>
      </w:r>
      <w:r w:rsidR="00102D44">
        <w:rPr>
          <w:rFonts w:ascii="Times New Roman" w:hAnsi="Times New Roman" w:cs="Times New Roman"/>
        </w:rPr>
        <w:t>gain</w:t>
      </w:r>
      <w:r w:rsidR="00D0289E">
        <w:rPr>
          <w:rFonts w:ascii="Times New Roman" w:hAnsi="Times New Roman" w:cs="Times New Roman"/>
        </w:rPr>
        <w:t>. As discussed above, it was interesting to see this shown for Figure 2A vs. C, however it is unclear whether this will be broadly important</w:t>
      </w:r>
      <w:r w:rsidR="007A6080">
        <w:rPr>
          <w:rFonts w:ascii="Times New Roman" w:hAnsi="Times New Roman" w:cs="Times New Roman"/>
        </w:rPr>
        <w:t xml:space="preserve"> for other parameter combinations</w:t>
      </w:r>
      <w:r w:rsidR="00C51B81">
        <w:rPr>
          <w:rFonts w:ascii="Times New Roman" w:hAnsi="Times New Roman" w:cs="Times New Roman"/>
        </w:rPr>
        <w:t xml:space="preserve"> (it is clearly unimportant when selection is strong, as they show in Figure 2D)</w:t>
      </w:r>
      <w:r w:rsidR="00D0289E">
        <w:rPr>
          <w:rFonts w:ascii="Times New Roman" w:hAnsi="Times New Roman" w:cs="Times New Roman"/>
        </w:rPr>
        <w:t xml:space="preserve">. </w:t>
      </w:r>
      <w:r w:rsidR="002E48B2">
        <w:rPr>
          <w:rFonts w:ascii="Times New Roman" w:hAnsi="Times New Roman" w:cs="Times New Roman"/>
        </w:rPr>
        <w:t xml:space="preserve">Furthermore, to distinguish this mechanism from the competition among architectures mechanism of Yeaman and Whitlock (2011) in the multi-locus simulations,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002E48B2">
        <w:rPr>
          <w:rFonts w:ascii="Times New Roman" w:hAnsi="Times New Roman" w:cs="Times New Roman"/>
        </w:rPr>
        <w:t xml:space="preserve">et al. should show that polymorphism at one locus is lost </w:t>
      </w:r>
      <w:r w:rsidR="002E48B2" w:rsidRPr="005B584C">
        <w:rPr>
          <w:rFonts w:ascii="Times New Roman" w:hAnsi="Times New Roman" w:cs="Times New Roman"/>
          <w:i/>
        </w:rPr>
        <w:t>before</w:t>
      </w:r>
      <w:r w:rsidR="002E48B2">
        <w:rPr>
          <w:rFonts w:ascii="Times New Roman" w:hAnsi="Times New Roman" w:cs="Times New Roman"/>
        </w:rPr>
        <w:t xml:space="preserve"> </w:t>
      </w:r>
      <w:r w:rsidR="005B584C">
        <w:rPr>
          <w:rFonts w:ascii="Times New Roman" w:hAnsi="Times New Roman" w:cs="Times New Roman"/>
        </w:rPr>
        <w:t>a new allele is</w:t>
      </w:r>
      <w:r w:rsidR="002E48B2">
        <w:rPr>
          <w:rFonts w:ascii="Times New Roman" w:hAnsi="Times New Roman" w:cs="Times New Roman"/>
        </w:rPr>
        <w:t xml:space="preserve"> established at another locus. If polymorphism is lost </w:t>
      </w:r>
      <w:r w:rsidR="002E48B2" w:rsidRPr="005B584C">
        <w:rPr>
          <w:rFonts w:ascii="Times New Roman" w:hAnsi="Times New Roman" w:cs="Times New Roman"/>
          <w:i/>
        </w:rPr>
        <w:t>following</w:t>
      </w:r>
      <w:r w:rsidR="002E48B2">
        <w:rPr>
          <w:rFonts w:ascii="Times New Roman" w:hAnsi="Times New Roman" w:cs="Times New Roman"/>
        </w:rPr>
        <w:t xml:space="preserve"> the establishment of a more tightly linked allele</w:t>
      </w:r>
      <w:r w:rsidR="00920527">
        <w:rPr>
          <w:rFonts w:ascii="Times New Roman" w:hAnsi="Times New Roman" w:cs="Times New Roman"/>
        </w:rPr>
        <w:t xml:space="preserve"> of similar effect</w:t>
      </w:r>
      <w:r w:rsidR="002E48B2">
        <w:rPr>
          <w:rFonts w:ascii="Times New Roman" w:hAnsi="Times New Roman" w:cs="Times New Roman"/>
        </w:rPr>
        <w:t xml:space="preserve">, then this is more consistent with competition than </w:t>
      </w:r>
      <w:r w:rsidR="00E55C93">
        <w:rPr>
          <w:rFonts w:ascii="Times New Roman" w:hAnsi="Times New Roman" w:cs="Times New Roman"/>
        </w:rPr>
        <w:t xml:space="preserve">rates of </w:t>
      </w:r>
      <w:r w:rsidR="002E48B2">
        <w:rPr>
          <w:rFonts w:ascii="Times New Roman" w:hAnsi="Times New Roman" w:cs="Times New Roman"/>
        </w:rPr>
        <w:t>gain vs. loss</w:t>
      </w:r>
      <w:r w:rsidR="00195E66">
        <w:rPr>
          <w:rFonts w:ascii="Times New Roman" w:hAnsi="Times New Roman" w:cs="Times New Roman"/>
        </w:rPr>
        <w:t xml:space="preserve"> in the absence of competition</w:t>
      </w:r>
      <w:r w:rsidR="002E48B2">
        <w:rPr>
          <w:rFonts w:ascii="Times New Roman" w:hAnsi="Times New Roman" w:cs="Times New Roman"/>
        </w:rPr>
        <w:t xml:space="preserve">. Note also that </w:t>
      </w:r>
      <w:r w:rsidR="00D0289E">
        <w:rPr>
          <w:rFonts w:ascii="Times New Roman" w:hAnsi="Times New Roman" w:cs="Times New Roman"/>
        </w:rPr>
        <w:t>Yeaman et al. (2016) have recently presented a preliminary investigation of loss of polymorphism following secondary contact, which suggests that this can indeed be quite important when divergence is already establ</w:t>
      </w:r>
      <w:r w:rsidR="00A71CF8">
        <w:rPr>
          <w:rFonts w:ascii="Times New Roman" w:hAnsi="Times New Roman" w:cs="Times New Roman"/>
        </w:rPr>
        <w:t>ished. Overall, given that the gain vs. loss</w:t>
      </w:r>
      <w:r w:rsidR="00D0289E">
        <w:rPr>
          <w:rFonts w:ascii="Times New Roman" w:hAnsi="Times New Roman" w:cs="Times New Roman"/>
        </w:rPr>
        <w:t xml:space="preserve"> explanation still depends upon the underlying balance between selection, migration, recombination, and drift, </w:t>
      </w:r>
      <w:r w:rsidR="00D87AE9">
        <w:rPr>
          <w:rFonts w:ascii="Times New Roman" w:hAnsi="Times New Roman" w:cs="Times New Roman"/>
        </w:rPr>
        <w:t xml:space="preserve">focusing on the patterns without also describing the importance of the underlying processes does not provide a </w:t>
      </w:r>
      <w:commentRangeStart w:id="25"/>
      <w:r w:rsidR="007A6080" w:rsidRPr="00D21928">
        <w:rPr>
          <w:rFonts w:ascii="Times New Roman" w:hAnsi="Times New Roman" w:cs="Times New Roman"/>
          <w:highlight w:val="yellow"/>
          <w:rPrChange w:id="26" w:author="Reinhard Bürger" w:date="2016-08-30T18:56:00Z">
            <w:rPr>
              <w:rFonts w:ascii="Times New Roman" w:hAnsi="Times New Roman" w:cs="Times New Roman"/>
            </w:rPr>
          </w:rPrChange>
        </w:rPr>
        <w:t>universal</w:t>
      </w:r>
      <w:commentRangeEnd w:id="25"/>
      <w:r w:rsidR="00D21928">
        <w:rPr>
          <w:rStyle w:val="CommentReference"/>
        </w:rPr>
        <w:commentReference w:id="25"/>
      </w:r>
      <w:r w:rsidR="007A6080">
        <w:rPr>
          <w:rFonts w:ascii="Times New Roman" w:hAnsi="Times New Roman" w:cs="Times New Roman"/>
        </w:rPr>
        <w:t xml:space="preserve"> causal explanation</w:t>
      </w:r>
      <w:r w:rsidR="00D0289E">
        <w:rPr>
          <w:rFonts w:ascii="Times New Roman" w:hAnsi="Times New Roman" w:cs="Times New Roman"/>
        </w:rPr>
        <w:t xml:space="preserve">. </w:t>
      </w:r>
    </w:p>
    <w:p w14:paraId="67CC57E3" w14:textId="77777777" w:rsidR="00156D9D" w:rsidRDefault="00156D9D">
      <w:pPr>
        <w:rPr>
          <w:rFonts w:ascii="Times New Roman" w:hAnsi="Times New Roman" w:cs="Times New Roman"/>
        </w:rPr>
      </w:pPr>
    </w:p>
    <w:p w14:paraId="08A6C6F7" w14:textId="77777777" w:rsidR="00C0736F" w:rsidRDefault="00C0736F">
      <w:pPr>
        <w:rPr>
          <w:rFonts w:ascii="Times New Roman" w:hAnsi="Times New Roman" w:cs="Times New Roman"/>
          <w:b/>
        </w:rPr>
      </w:pPr>
      <w:r w:rsidRPr="00C0736F">
        <w:rPr>
          <w:rFonts w:ascii="Times New Roman" w:hAnsi="Times New Roman" w:cs="Times New Roman"/>
          <w:b/>
        </w:rPr>
        <w:t>Minor quibbles</w:t>
      </w:r>
    </w:p>
    <w:p w14:paraId="012BB1F3" w14:textId="117D282E" w:rsidR="00C0736F" w:rsidRDefault="00C0736F" w:rsidP="00C0736F">
      <w:pPr>
        <w:ind w:firstLine="720"/>
        <w:rPr>
          <w:rFonts w:ascii="Times New Roman" w:hAnsi="Times New Roman" w:cs="Times New Roman"/>
        </w:rPr>
      </w:pPr>
      <w:r>
        <w:rPr>
          <w:rFonts w:ascii="Times New Roman" w:hAnsi="Times New Roman" w:cs="Times New Roman"/>
        </w:rPr>
        <w:t xml:space="preserve">As mentioned above, the results of Figure 3 are broadly consistent with the predictions of </w:t>
      </w:r>
      <w:r w:rsidRPr="00536A68">
        <w:rPr>
          <w:rFonts w:ascii="Times New Roman" w:hAnsi="Times New Roman" w:cs="Times New Roman"/>
        </w:rPr>
        <w:t>Aeschbacher and Bürger (2014)</w:t>
      </w:r>
      <w:r>
        <w:rPr>
          <w:rFonts w:ascii="Times New Roman" w:hAnsi="Times New Roman" w:cs="Times New Roman"/>
        </w:rPr>
        <w:t>: Eq. 11 shows</w:t>
      </w:r>
      <w:r w:rsidRPr="00536A68">
        <w:rPr>
          <w:rFonts w:ascii="Times New Roman" w:hAnsi="Times New Roman" w:cs="Times New Roman"/>
        </w:rPr>
        <w:t xml:space="preserve"> that decreasing strength of selection on the large locus (their </w:t>
      </w:r>
      <w:r w:rsidRPr="00536A68">
        <w:rPr>
          <w:rFonts w:ascii="Times New Roman" w:hAnsi="Times New Roman" w:cs="Times New Roman"/>
          <w:i/>
        </w:rPr>
        <w:t>b</w:t>
      </w:r>
      <w:r w:rsidRPr="00536A68">
        <w:rPr>
          <w:rFonts w:ascii="Times New Roman" w:hAnsi="Times New Roman" w:cs="Times New Roman"/>
        </w:rPr>
        <w:t xml:space="preserve"> coefficient)</w:t>
      </w:r>
      <w:r>
        <w:rPr>
          <w:rFonts w:ascii="Times New Roman" w:hAnsi="Times New Roman" w:cs="Times New Roman"/>
        </w:rPr>
        <w:t xml:space="preserve"> and the small locus (their </w:t>
      </w:r>
      <w:r w:rsidRPr="00C41805">
        <w:rPr>
          <w:rFonts w:ascii="Times New Roman" w:hAnsi="Times New Roman" w:cs="Times New Roman"/>
          <w:i/>
        </w:rPr>
        <w:t>a</w:t>
      </w:r>
      <w:r>
        <w:rPr>
          <w:rFonts w:ascii="Times New Roman" w:hAnsi="Times New Roman" w:cs="Times New Roman"/>
        </w:rPr>
        <w:t xml:space="preserve"> coefficient) both result</w:t>
      </w:r>
      <w:r w:rsidRPr="00536A68">
        <w:rPr>
          <w:rFonts w:ascii="Times New Roman" w:hAnsi="Times New Roman" w:cs="Times New Roman"/>
        </w:rPr>
        <w:t xml:space="preserve"> in a smaller critical recombination threshold.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sidRPr="00536A68">
        <w:rPr>
          <w:rFonts w:ascii="Times New Roman" w:hAnsi="Times New Roman" w:cs="Times New Roman"/>
        </w:rPr>
        <w:t xml:space="preserve">et al. acknowledge the findings of Aeschbacher and Bürger (2014), but state that their findings are </w:t>
      </w:r>
      <w:r>
        <w:rPr>
          <w:rFonts w:ascii="Times New Roman" w:hAnsi="Times New Roman" w:cs="Times New Roman"/>
        </w:rPr>
        <w:t xml:space="preserve">not described by this model </w:t>
      </w:r>
      <w:r w:rsidRPr="00536A68">
        <w:rPr>
          <w:rFonts w:ascii="Times New Roman" w:hAnsi="Times New Roman" w:cs="Times New Roman"/>
        </w:rPr>
        <w:t>because the position of the recombination threshold “</w:t>
      </w:r>
      <w:r w:rsidRPr="00536A68">
        <w:rPr>
          <w:rFonts w:ascii="Times New Roman" w:hAnsi="Times New Roman" w:cs="Times New Roman"/>
          <w:i/>
        </w:rPr>
        <w:t>shifts over the timescale of the process</w:t>
      </w:r>
      <w:r w:rsidRPr="00536A68">
        <w:rPr>
          <w:rFonts w:ascii="Times New Roman" w:hAnsi="Times New Roman" w:cs="Times New Roman"/>
        </w:rPr>
        <w:t>” (p. 1619), with lower critical thresholds seen under</w:t>
      </w:r>
      <w:r>
        <w:rPr>
          <w:rFonts w:ascii="Times New Roman" w:hAnsi="Times New Roman" w:cs="Times New Roman"/>
        </w:rPr>
        <w:t xml:space="preserve"> both</w:t>
      </w:r>
      <w:r w:rsidRPr="00536A68">
        <w:rPr>
          <w:rFonts w:ascii="Times New Roman" w:hAnsi="Times New Roman" w:cs="Times New Roman"/>
        </w:rPr>
        <w:t xml:space="preserve"> </w:t>
      </w:r>
      <w:r>
        <w:rPr>
          <w:rFonts w:ascii="Times New Roman" w:hAnsi="Times New Roman" w:cs="Times New Roman"/>
        </w:rPr>
        <w:t>large</w:t>
      </w:r>
      <w:r w:rsidRPr="00536A68">
        <w:rPr>
          <w:rFonts w:ascii="Times New Roman" w:hAnsi="Times New Roman" w:cs="Times New Roman"/>
        </w:rPr>
        <w:t xml:space="preserve"> effect sizes at the larger locus (their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late in the divergence process</w:t>
      </w:r>
      <w:r w:rsidRPr="00536A68">
        <w:rPr>
          <w:rFonts w:ascii="Times New Roman" w:hAnsi="Times New Roman" w:cs="Times New Roman"/>
        </w:rPr>
        <w:t>)</w:t>
      </w:r>
      <w:r>
        <w:rPr>
          <w:rFonts w:ascii="Times New Roman" w:hAnsi="Times New Roman" w:cs="Times New Roman"/>
        </w:rPr>
        <w:t xml:space="preserve"> and also smaller values of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xml:space="preserve"> (early in the divergence process; Figure 3, S8)</w:t>
      </w:r>
      <w:r w:rsidRPr="00536A68">
        <w:rPr>
          <w:rFonts w:ascii="Times New Roman" w:hAnsi="Times New Roman" w:cs="Times New Roman"/>
        </w:rPr>
        <w:t>. However, this shifting is still consistent with</w:t>
      </w:r>
      <w:r>
        <w:rPr>
          <w:rFonts w:ascii="Times New Roman" w:hAnsi="Times New Roman" w:cs="Times New Roman"/>
        </w:rPr>
        <w:t xml:space="preserve"> the predictions of Eq. 11</w:t>
      </w:r>
      <w:r w:rsidRPr="00536A68">
        <w:rPr>
          <w:rFonts w:ascii="Times New Roman" w:hAnsi="Times New Roman" w:cs="Times New Roman"/>
        </w:rPr>
        <w:t xml:space="preserve">: </w:t>
      </w:r>
      <w:r>
        <w:rPr>
          <w:rFonts w:ascii="Times New Roman" w:hAnsi="Times New Roman" w:cs="Times New Roman"/>
        </w:rPr>
        <w:t xml:space="preserve">early in the divergence process, </w:t>
      </w:r>
      <w:r>
        <w:rPr>
          <w:rFonts w:ascii="Times New Roman" w:hAnsi="Times New Roman" w:cs="Times New Roman"/>
        </w:rPr>
        <w:lastRenderedPageBreak/>
        <w:t xml:space="preserve">the recombination threshold is lower because net strength of selection on the </w:t>
      </w:r>
      <w:r w:rsidRPr="00536A68">
        <w:rPr>
          <w:rFonts w:ascii="Times New Roman" w:hAnsi="Times New Roman" w:cs="Times New Roman"/>
          <w:i/>
        </w:rPr>
        <w:t>D</w:t>
      </w:r>
      <w:r w:rsidRPr="00536A68">
        <w:rPr>
          <w:rFonts w:ascii="Times New Roman" w:hAnsi="Times New Roman" w:cs="Times New Roman"/>
          <w:vertAlign w:val="subscript"/>
        </w:rPr>
        <w:t>s</w:t>
      </w:r>
      <w:r>
        <w:rPr>
          <w:rFonts w:ascii="Times New Roman" w:hAnsi="Times New Roman" w:cs="Times New Roman"/>
        </w:rPr>
        <w:t xml:space="preserve"> locus is weaker, in which case Eq. 11 would predict a lower threshold with smaller </w:t>
      </w:r>
      <w:r w:rsidRPr="00C41805">
        <w:rPr>
          <w:rFonts w:ascii="Times New Roman" w:hAnsi="Times New Roman" w:cs="Times New Roman"/>
          <w:i/>
        </w:rPr>
        <w:t>b</w:t>
      </w:r>
      <w:r>
        <w:rPr>
          <w:rFonts w:ascii="Times New Roman" w:hAnsi="Times New Roman" w:cs="Times New Roman"/>
        </w:rPr>
        <w:t xml:space="preserve">. The decrease in recombination threshold later in the process is also consistent Eq. 11: </w:t>
      </w:r>
      <w:r w:rsidRPr="00536A68">
        <w:rPr>
          <w:rFonts w:ascii="Times New Roman" w:hAnsi="Times New Roman" w:cs="Times New Roman"/>
        </w:rPr>
        <w:t xml:space="preserve">because their Gaussian fitness function has a curvature, the relative fitness contributed by a given allele effect size </w:t>
      </w:r>
      <w:r>
        <w:rPr>
          <w:rFonts w:ascii="Times New Roman" w:hAnsi="Times New Roman" w:cs="Times New Roman"/>
        </w:rPr>
        <w:t xml:space="preserve">at the small locus </w:t>
      </w:r>
      <w:r w:rsidRPr="00536A68">
        <w:rPr>
          <w:rFonts w:ascii="Times New Roman" w:hAnsi="Times New Roman" w:cs="Times New Roman"/>
        </w:rPr>
        <w:t xml:space="preserve">(their </w:t>
      </w:r>
      <w:r w:rsidRPr="00536A68">
        <w:rPr>
          <w:rFonts w:ascii="Times New Roman" w:hAnsi="Times New Roman" w:cs="Times New Roman"/>
          <w:i/>
        </w:rPr>
        <w:t>D</w:t>
      </w:r>
      <w:r w:rsidRPr="00536A68">
        <w:rPr>
          <w:rFonts w:ascii="Times New Roman" w:hAnsi="Times New Roman" w:cs="Times New Roman"/>
          <w:vertAlign w:val="subscript"/>
        </w:rPr>
        <w:t>w</w:t>
      </w:r>
      <w:r w:rsidRPr="00536A68">
        <w:rPr>
          <w:rFonts w:ascii="Times New Roman" w:hAnsi="Times New Roman" w:cs="Times New Roman"/>
        </w:rPr>
        <w:t>) will decrease with increasing divergence in the genetic background (</w:t>
      </w:r>
      <w:r w:rsidRPr="00536A68">
        <w:rPr>
          <w:rFonts w:ascii="Times New Roman" w:hAnsi="Times New Roman" w:cs="Times New Roman"/>
          <w:i/>
        </w:rPr>
        <w:t>D</w:t>
      </w:r>
      <w:r w:rsidRPr="00536A68">
        <w:rPr>
          <w:rFonts w:ascii="Times New Roman" w:hAnsi="Times New Roman" w:cs="Times New Roman"/>
          <w:vertAlign w:val="subscript"/>
        </w:rPr>
        <w:t>s</w:t>
      </w:r>
      <w:r w:rsidRPr="00536A68">
        <w:rPr>
          <w:rFonts w:ascii="Times New Roman" w:hAnsi="Times New Roman" w:cs="Times New Roman"/>
        </w:rPr>
        <w:t>), as this approaches the curved region of the Gaussian function, and gives diminishing returns for fitness from a given change in phenotype</w:t>
      </w:r>
      <w:r>
        <w:rPr>
          <w:rFonts w:ascii="Times New Roman" w:hAnsi="Times New Roman" w:cs="Times New Roman"/>
        </w:rPr>
        <w:t xml:space="preserve"> (i.e. a decrease in </w:t>
      </w:r>
      <w:r w:rsidRPr="00C41805">
        <w:rPr>
          <w:rFonts w:ascii="Times New Roman" w:hAnsi="Times New Roman" w:cs="Times New Roman"/>
          <w:i/>
        </w:rPr>
        <w:t xml:space="preserve">a </w:t>
      </w:r>
      <w:r>
        <w:rPr>
          <w:rFonts w:ascii="Times New Roman" w:hAnsi="Times New Roman" w:cs="Times New Roman"/>
        </w:rPr>
        <w:t>in Eq. 11)</w:t>
      </w:r>
      <w:r w:rsidRPr="00536A68">
        <w:rPr>
          <w:rFonts w:ascii="Times New Roman" w:hAnsi="Times New Roman" w:cs="Times New Roman"/>
        </w:rPr>
        <w:t>. Thus, the change</w:t>
      </w:r>
      <w:r>
        <w:rPr>
          <w:rFonts w:ascii="Times New Roman" w:hAnsi="Times New Roman" w:cs="Times New Roman"/>
        </w:rPr>
        <w:t>s</w:t>
      </w:r>
      <w:r w:rsidRPr="00536A68">
        <w:rPr>
          <w:rFonts w:ascii="Times New Roman" w:hAnsi="Times New Roman" w:cs="Times New Roman"/>
        </w:rPr>
        <w:t xml:space="preserve"> in threshold in Figure</w:t>
      </w:r>
      <w:r>
        <w:rPr>
          <w:rFonts w:ascii="Times New Roman" w:hAnsi="Times New Roman" w:cs="Times New Roman"/>
        </w:rPr>
        <w:t>s</w:t>
      </w:r>
      <w:r w:rsidRPr="00536A68">
        <w:rPr>
          <w:rFonts w:ascii="Times New Roman" w:hAnsi="Times New Roman" w:cs="Times New Roman"/>
        </w:rPr>
        <w:t xml:space="preserve"> 3</w:t>
      </w:r>
      <w:r>
        <w:rPr>
          <w:rFonts w:ascii="Times New Roman" w:hAnsi="Times New Roman" w:cs="Times New Roman"/>
        </w:rPr>
        <w:t xml:space="preserve"> and S8 are</w:t>
      </w:r>
      <w:r w:rsidRPr="00536A68">
        <w:rPr>
          <w:rFonts w:ascii="Times New Roman" w:hAnsi="Times New Roman" w:cs="Times New Roman"/>
        </w:rPr>
        <w:t xml:space="preserve"> consistent with previous theory based on the deterministic interplay between selection, migr</w:t>
      </w:r>
      <w:r>
        <w:rPr>
          <w:rFonts w:ascii="Times New Roman" w:hAnsi="Times New Roman" w:cs="Times New Roman"/>
        </w:rPr>
        <w:t>ation, and recombination</w:t>
      </w:r>
      <w:r w:rsidRPr="00536A68">
        <w:rPr>
          <w:rFonts w:ascii="Times New Roman" w:hAnsi="Times New Roman" w:cs="Times New Roman"/>
        </w:rPr>
        <w:t>.</w:t>
      </w:r>
      <w:r>
        <w:rPr>
          <w:rFonts w:ascii="Times New Roman" w:hAnsi="Times New Roman" w:cs="Times New Roman"/>
        </w:rPr>
        <w:t xml:space="preserve"> </w:t>
      </w:r>
    </w:p>
    <w:p w14:paraId="04565DF2" w14:textId="6A274C0A" w:rsidR="00C0736F" w:rsidRDefault="006A7619">
      <w:pPr>
        <w:rPr>
          <w:rFonts w:ascii="Times New Roman" w:hAnsi="Times New Roman" w:cs="Times New Roman"/>
        </w:rPr>
      </w:pPr>
      <w:r>
        <w:rPr>
          <w:rFonts w:ascii="Times New Roman" w:hAnsi="Times New Roman" w:cs="Times New Roman"/>
        </w:rPr>
        <w:tab/>
        <w:t>Earlier studies are not at all “</w:t>
      </w:r>
      <w:r w:rsidRPr="006A1CE5">
        <w:rPr>
          <w:rFonts w:ascii="Times New Roman" w:hAnsi="Times New Roman" w:cs="Times New Roman"/>
          <w:i/>
        </w:rPr>
        <w:t>partly contradictory</w:t>
      </w:r>
      <w:r>
        <w:rPr>
          <w:rFonts w:ascii="Times New Roman" w:hAnsi="Times New Roman" w:cs="Times New Roman"/>
        </w:rPr>
        <w:t>” (p. 1610)</w:t>
      </w:r>
      <w:r w:rsidR="006A1CE5">
        <w:rPr>
          <w:rFonts w:ascii="Times New Roman" w:hAnsi="Times New Roman" w:cs="Times New Roman"/>
        </w:rPr>
        <w:t xml:space="preserve">, but are based on different assumptions, which result in different </w:t>
      </w:r>
      <w:r w:rsidR="00907828">
        <w:rPr>
          <w:rFonts w:ascii="Times New Roman" w:hAnsi="Times New Roman" w:cs="Times New Roman"/>
        </w:rPr>
        <w:t xml:space="preserve">evolved </w:t>
      </w:r>
      <w:r w:rsidR="006A1CE5">
        <w:rPr>
          <w:rFonts w:ascii="Times New Roman" w:hAnsi="Times New Roman" w:cs="Times New Roman"/>
        </w:rPr>
        <w:t>genetic architectures. The study by Feder et al. (2012) assumed pure divergent directional selection</w:t>
      </w:r>
      <w:r w:rsidR="00907828">
        <w:rPr>
          <w:rFonts w:ascii="Times New Roman" w:hAnsi="Times New Roman" w:cs="Times New Roman"/>
        </w:rPr>
        <w:t xml:space="preserve"> (and therefore no genetic redundancy)</w:t>
      </w:r>
      <w:r w:rsidR="006A1CE5">
        <w:rPr>
          <w:rFonts w:ascii="Times New Roman" w:hAnsi="Times New Roman" w:cs="Times New Roman"/>
        </w:rPr>
        <w:t>, so there was no potential for competition among architectures, whereas the simulations of Yeaman and Whitlock (2011) included genetic redundancy and stabilizing selection towards different optima, which resulted in competition among architectures. The model by Yeaman (2013) differed from that of Yeaman and Whitlock (2011) in that the underlying genetics were non-redundant, and mutations were required at all loci in order to build a locally optimal phenotype. This was chosen to highlight the potential importance of rearrangements, and the results are completely consistent</w:t>
      </w:r>
      <w:r w:rsidR="00907828">
        <w:rPr>
          <w:rFonts w:ascii="Times New Roman" w:hAnsi="Times New Roman" w:cs="Times New Roman"/>
        </w:rPr>
        <w:t xml:space="preserve"> with the other papers mentioned above,</w:t>
      </w:r>
      <w:r w:rsidR="006A1CE5">
        <w:rPr>
          <w:rFonts w:ascii="Times New Roman" w:hAnsi="Times New Roman" w:cs="Times New Roman"/>
        </w:rPr>
        <w:t xml:space="preserve"> and not contradictory. </w:t>
      </w:r>
    </w:p>
    <w:p w14:paraId="6A548E37" w14:textId="77777777" w:rsidR="00BD2660" w:rsidRDefault="00BD2660">
      <w:pPr>
        <w:rPr>
          <w:rFonts w:ascii="Times New Roman" w:hAnsi="Times New Roman" w:cs="Times New Roman"/>
        </w:rPr>
      </w:pPr>
    </w:p>
    <w:p w14:paraId="48E0B3BD" w14:textId="772E166C" w:rsidR="00D247E3" w:rsidRPr="00D247E3" w:rsidRDefault="00D247E3">
      <w:pPr>
        <w:rPr>
          <w:rFonts w:ascii="Times New Roman" w:hAnsi="Times New Roman" w:cs="Times New Roman"/>
          <w:b/>
        </w:rPr>
      </w:pPr>
      <w:r w:rsidRPr="00D247E3">
        <w:rPr>
          <w:rFonts w:ascii="Times New Roman" w:hAnsi="Times New Roman" w:cs="Times New Roman"/>
          <w:b/>
        </w:rPr>
        <w:t>Conclusions</w:t>
      </w:r>
    </w:p>
    <w:p w14:paraId="57CE5FBD" w14:textId="100E6AA1" w:rsidR="00611DDA" w:rsidRDefault="00611DDA" w:rsidP="00611DDA">
      <w:pPr>
        <w:rPr>
          <w:rFonts w:ascii="Times New Roman" w:hAnsi="Times New Roman" w:cs="Times New Roman"/>
        </w:rPr>
      </w:pPr>
      <w:r>
        <w:rPr>
          <w:rFonts w:ascii="Times New Roman" w:hAnsi="Times New Roman" w:cs="Times New Roman"/>
        </w:rPr>
        <w:tab/>
        <w:t>Individual-based simulations can provide much insight into how evolutionary processes shape patterns in the genome, especially when compared with predictions from analytical models. When making extraordinary claims about “</w:t>
      </w:r>
      <w:r w:rsidRPr="00D87AE9">
        <w:rPr>
          <w:rFonts w:ascii="Times New Roman" w:hAnsi="Times New Roman" w:cs="Times New Roman"/>
          <w:i/>
        </w:rPr>
        <w:t>the only universal mechanism</w:t>
      </w:r>
      <w:r>
        <w:rPr>
          <w:rFonts w:ascii="Times New Roman" w:hAnsi="Times New Roman" w:cs="Times New Roman"/>
        </w:rPr>
        <w:t xml:space="preserve">” for a given phenomenon, researchers should make every attempt to frame their results clearly in relation to previous theory, and in terms of the fundamental evolutionary processes. The mechanism discussed by </w:t>
      </w:r>
      <w:r w:rsidR="00504A9C">
        <w:rPr>
          <w:rFonts w:ascii="Times New Roman" w:hAnsi="Times New Roman" w:cs="Times New Roman"/>
        </w:rPr>
        <w:t>Rafajlovi</w:t>
      </w:r>
      <w:r w:rsidR="00504A9C" w:rsidRPr="00504A9C">
        <w:rPr>
          <w:rFonts w:ascii="Times New Roman" w:eastAsia="Times New Roman" w:hAnsi="Times New Roman" w:cs="Times New Roman"/>
          <w:bCs/>
          <w:shd w:val="clear" w:color="auto" w:fill="FFFFFF"/>
        </w:rPr>
        <w:t>ć</w:t>
      </w:r>
      <w:r w:rsidR="00504A9C">
        <w:rPr>
          <w:rFonts w:ascii="Times" w:eastAsia="Times New Roman" w:hAnsi="Times" w:cs="Times New Roman"/>
          <w:sz w:val="20"/>
          <w:szCs w:val="20"/>
        </w:rPr>
        <w:t xml:space="preserve"> </w:t>
      </w:r>
      <w:r>
        <w:rPr>
          <w:rFonts w:ascii="Times New Roman" w:hAnsi="Times New Roman" w:cs="Times New Roman"/>
        </w:rPr>
        <w:t xml:space="preserve">et al. is more of a nuance that was </w:t>
      </w:r>
      <w:r w:rsidRPr="00D21928">
        <w:rPr>
          <w:rFonts w:ascii="Times New Roman" w:hAnsi="Times New Roman" w:cs="Times New Roman"/>
          <w:highlight w:val="yellow"/>
          <w:rPrChange w:id="27" w:author="Reinhard Bürger" w:date="2016-08-30T18:58:00Z">
            <w:rPr>
              <w:rFonts w:ascii="Times New Roman" w:hAnsi="Times New Roman" w:cs="Times New Roman"/>
            </w:rPr>
          </w:rPrChange>
        </w:rPr>
        <w:t>not explored</w:t>
      </w:r>
      <w:ins w:id="28" w:author="Reinhard Bürger" w:date="2016-08-30T18:59:00Z">
        <w:r w:rsidR="00D21928">
          <w:rPr>
            <w:rFonts w:ascii="Times New Roman" w:hAnsi="Times New Roman" w:cs="Times New Roman"/>
          </w:rPr>
          <w:t xml:space="preserve"> (not fully explored)</w:t>
        </w:r>
      </w:ins>
      <w:r>
        <w:rPr>
          <w:rFonts w:ascii="Times New Roman" w:hAnsi="Times New Roman" w:cs="Times New Roman"/>
        </w:rPr>
        <w:t xml:space="preserve"> in previous theory than something truly novel, and they have not sufficiently explored its general importance nor differentiated it clearly from previous theory. </w:t>
      </w:r>
      <w:r w:rsidR="00D87AE9">
        <w:rPr>
          <w:rFonts w:ascii="Times New Roman" w:hAnsi="Times New Roman" w:cs="Times New Roman"/>
        </w:rPr>
        <w:t>T</w:t>
      </w:r>
      <w:r>
        <w:rPr>
          <w:rFonts w:ascii="Times New Roman" w:hAnsi="Times New Roman" w:cs="Times New Roman"/>
        </w:rPr>
        <w:t xml:space="preserve">heir paper does not substantially contribute to understanding why different kinds of architectures evolve, as </w:t>
      </w:r>
      <w:r w:rsidR="00A71CF8">
        <w:rPr>
          <w:rFonts w:ascii="Times New Roman" w:hAnsi="Times New Roman" w:cs="Times New Roman"/>
        </w:rPr>
        <w:t>it is unclear whether</w:t>
      </w:r>
      <w:r>
        <w:rPr>
          <w:rFonts w:ascii="Times New Roman" w:hAnsi="Times New Roman" w:cs="Times New Roman"/>
        </w:rPr>
        <w:t xml:space="preserve"> loss</w:t>
      </w:r>
      <w:r w:rsidR="00A71CF8">
        <w:rPr>
          <w:rFonts w:ascii="Times New Roman" w:hAnsi="Times New Roman" w:cs="Times New Roman"/>
        </w:rPr>
        <w:t xml:space="preserve"> of polymorphism</w:t>
      </w:r>
      <w:r>
        <w:rPr>
          <w:rFonts w:ascii="Times New Roman" w:hAnsi="Times New Roman" w:cs="Times New Roman"/>
        </w:rPr>
        <w:t xml:space="preserve"> is in fact the mechanism driving the concentration of architectures in their simulat</w:t>
      </w:r>
      <w:r w:rsidR="00D87AE9">
        <w:rPr>
          <w:rFonts w:ascii="Times New Roman" w:hAnsi="Times New Roman" w:cs="Times New Roman"/>
        </w:rPr>
        <w:t>ions</w:t>
      </w:r>
      <w:r w:rsidR="00A71CF8">
        <w:rPr>
          <w:rFonts w:ascii="Times New Roman" w:hAnsi="Times New Roman" w:cs="Times New Roman"/>
        </w:rPr>
        <w:t xml:space="preserve"> independently of competition, and also unclear whether the loss is stochastic or deterministic</w:t>
      </w:r>
      <w:r w:rsidR="00D87AE9">
        <w:rPr>
          <w:rFonts w:ascii="Times New Roman" w:hAnsi="Times New Roman" w:cs="Times New Roman"/>
        </w:rPr>
        <w:t>. As there are analytically-</w:t>
      </w:r>
      <w:r>
        <w:rPr>
          <w:rFonts w:ascii="Times New Roman" w:hAnsi="Times New Roman" w:cs="Times New Roman"/>
        </w:rPr>
        <w:t xml:space="preserve">predicted fitness differences for different architectures under migration-selection balance, competition among architectures </w:t>
      </w:r>
      <w:r w:rsidR="00BB1F23">
        <w:rPr>
          <w:rFonts w:ascii="Times New Roman" w:hAnsi="Times New Roman" w:cs="Times New Roman"/>
        </w:rPr>
        <w:t>provides</w:t>
      </w:r>
      <w:r>
        <w:rPr>
          <w:rFonts w:ascii="Times New Roman" w:hAnsi="Times New Roman" w:cs="Times New Roman"/>
        </w:rPr>
        <w:t xml:space="preserve"> a parsimonious explanation </w:t>
      </w:r>
      <w:r w:rsidR="00BB1F23">
        <w:rPr>
          <w:rFonts w:ascii="Times New Roman" w:hAnsi="Times New Roman" w:cs="Times New Roman"/>
        </w:rPr>
        <w:t xml:space="preserve">for observations in these simulations that should not be ignored. </w:t>
      </w:r>
    </w:p>
    <w:p w14:paraId="4B6E193A" w14:textId="009D097B" w:rsidR="00836607" w:rsidRDefault="00836607" w:rsidP="00907828">
      <w:pPr>
        <w:rPr>
          <w:ins w:id="29" w:author="Reinhard Bürger" w:date="2016-08-30T18:59:00Z"/>
          <w:rFonts w:ascii="Times New Roman" w:hAnsi="Times New Roman" w:cs="Times New Roman"/>
        </w:rPr>
      </w:pPr>
    </w:p>
    <w:p w14:paraId="141D5837" w14:textId="77777777" w:rsidR="00D21928" w:rsidRDefault="00D21928" w:rsidP="00907828">
      <w:pPr>
        <w:rPr>
          <w:ins w:id="30" w:author="Reinhard Bürger" w:date="2016-08-30T18:59:00Z"/>
          <w:rFonts w:ascii="Times New Roman" w:hAnsi="Times New Roman" w:cs="Times New Roman"/>
        </w:rPr>
      </w:pPr>
    </w:p>
    <w:p w14:paraId="44CDF286" w14:textId="3013795F" w:rsidR="00D21928" w:rsidRDefault="00D21928" w:rsidP="00907828">
      <w:pPr>
        <w:rPr>
          <w:ins w:id="31" w:author="Reinhard Bürger" w:date="2016-08-30T19:06:00Z"/>
          <w:rFonts w:ascii="Times New Roman" w:hAnsi="Times New Roman" w:cs="Times New Roman"/>
        </w:rPr>
      </w:pPr>
      <w:ins w:id="32" w:author="Reinhard Bürger" w:date="2016-08-30T18:59:00Z">
        <w:r>
          <w:rPr>
            <w:rFonts w:ascii="Times New Roman" w:hAnsi="Times New Roman" w:cs="Times New Roman"/>
          </w:rPr>
          <w:t xml:space="preserve">I have one major issue to add: It is not clear to me if their comparison of gain vs. </w:t>
        </w:r>
      </w:ins>
      <w:ins w:id="33" w:author="Reinhard Bürger" w:date="2016-08-30T19:00:00Z">
        <w:r>
          <w:rPr>
            <w:rFonts w:ascii="Times New Roman" w:hAnsi="Times New Roman" w:cs="Times New Roman"/>
          </w:rPr>
          <w:t>loss “rates” (by the way, these are not rates, but probabilities; but this is a minor quibble)</w:t>
        </w:r>
      </w:ins>
      <w:ins w:id="34" w:author="Reinhard Bürger" w:date="2016-08-30T19:01:00Z">
        <w:r>
          <w:rPr>
            <w:rFonts w:ascii="Times New Roman" w:hAnsi="Times New Roman" w:cs="Times New Roman"/>
          </w:rPr>
          <w:t xml:space="preserve"> is appropriate and relevant for their conclusion. As we know, the distribution of effects of established mutations is not the same as the input distribution. </w:t>
        </w:r>
      </w:ins>
      <w:ins w:id="35" w:author="Reinhard Bürger" w:date="2016-08-30T19:02:00Z">
        <w:r>
          <w:rPr>
            <w:rFonts w:ascii="Times New Roman" w:hAnsi="Times New Roman" w:cs="Times New Roman"/>
          </w:rPr>
          <w:t xml:space="preserve">However, it appears to me that, in their </w:t>
        </w:r>
        <w:proofErr w:type="gramStart"/>
        <w:r>
          <w:rPr>
            <w:rFonts w:ascii="Times New Roman" w:hAnsi="Times New Roman" w:cs="Times New Roman"/>
          </w:rPr>
          <w:t>sims</w:t>
        </w:r>
        <w:proofErr w:type="gramEnd"/>
        <w:r>
          <w:rPr>
            <w:rFonts w:ascii="Times New Roman" w:hAnsi="Times New Roman" w:cs="Times New Roman"/>
          </w:rPr>
          <w:t xml:space="preserve"> </w:t>
        </w:r>
      </w:ins>
      <w:ins w:id="36" w:author="Reinhard Bürger" w:date="2016-08-30T19:03:00Z">
        <w:r>
          <w:rPr>
            <w:rFonts w:ascii="Times New Roman" w:hAnsi="Times New Roman" w:cs="Times New Roman"/>
          </w:rPr>
          <w:t>to</w:t>
        </w:r>
      </w:ins>
      <w:ins w:id="37" w:author="Reinhard Bürger" w:date="2016-08-30T19:02:00Z">
        <w:r>
          <w:rPr>
            <w:rFonts w:ascii="Times New Roman" w:hAnsi="Times New Roman" w:cs="Times New Roman"/>
          </w:rPr>
          <w:t xml:space="preserve"> </w:t>
        </w:r>
      </w:ins>
      <w:ins w:id="38" w:author="Reinhard Bürger" w:date="2016-08-30T19:03:00Z">
        <w:r>
          <w:rPr>
            <w:rFonts w:ascii="Times New Roman" w:hAnsi="Times New Roman" w:cs="Times New Roman"/>
          </w:rPr>
          <w:t>determine</w:t>
        </w:r>
      </w:ins>
      <w:ins w:id="39" w:author="Reinhard Bürger" w:date="2016-08-30T19:02:00Z">
        <w:r>
          <w:rPr>
            <w:rFonts w:ascii="Times New Roman" w:hAnsi="Times New Roman" w:cs="Times New Roman"/>
          </w:rPr>
          <w:t xml:space="preserve"> loss rates, they did not start</w:t>
        </w:r>
      </w:ins>
      <w:ins w:id="40" w:author="Reinhard Bürger" w:date="2016-08-30T19:03:00Z">
        <w:r>
          <w:rPr>
            <w:rFonts w:ascii="Times New Roman" w:hAnsi="Times New Roman" w:cs="Times New Roman"/>
          </w:rPr>
          <w:t xml:space="preserve"> with established polys but </w:t>
        </w:r>
        <w:r>
          <w:rPr>
            <w:rFonts w:ascii="Times New Roman" w:hAnsi="Times New Roman" w:cs="Times New Roman"/>
          </w:rPr>
          <w:lastRenderedPageBreak/>
          <w:t>chose specific allelic effects</w:t>
        </w:r>
        <w:r w:rsidR="00834E3D">
          <w:rPr>
            <w:rFonts w:ascii="Times New Roman" w:hAnsi="Times New Roman" w:cs="Times New Roman"/>
          </w:rPr>
          <w:t xml:space="preserve"> (described in their two-locus model). </w:t>
        </w:r>
      </w:ins>
      <w:ins w:id="41" w:author="Reinhard Bürger" w:date="2016-08-30T19:04:00Z">
        <w:r w:rsidR="00834E3D">
          <w:rPr>
            <w:rFonts w:ascii="Times New Roman" w:hAnsi="Times New Roman" w:cs="Times New Roman"/>
          </w:rPr>
          <w:t xml:space="preserve">This distribution will almost certainly deviate from the distribution of effects in established polys. If this is the case, their comparison is irrelevant because they would mainly start from polys that had </w:t>
        </w:r>
      </w:ins>
      <w:ins w:id="42" w:author="Reinhard Bürger" w:date="2016-08-30T19:05:00Z">
        <w:r w:rsidR="00834E3D">
          <w:rPr>
            <w:rFonts w:ascii="Times New Roman" w:hAnsi="Times New Roman" w:cs="Times New Roman"/>
          </w:rPr>
          <w:t xml:space="preserve">(almost) </w:t>
        </w:r>
      </w:ins>
      <w:ins w:id="43" w:author="Reinhard Bürger" w:date="2016-08-30T19:04:00Z">
        <w:r w:rsidR="00834E3D">
          <w:rPr>
            <w:rFonts w:ascii="Times New Roman" w:hAnsi="Times New Roman" w:cs="Times New Roman"/>
          </w:rPr>
          <w:t xml:space="preserve">never </w:t>
        </w:r>
      </w:ins>
      <w:ins w:id="44" w:author="Reinhard Bürger" w:date="2016-08-30T19:05:00Z">
        <w:r w:rsidR="00834E3D">
          <w:rPr>
            <w:rFonts w:ascii="Times New Roman" w:hAnsi="Times New Roman" w:cs="Times New Roman"/>
          </w:rPr>
          <w:t xml:space="preserve">been </w:t>
        </w:r>
      </w:ins>
      <w:ins w:id="45" w:author="Reinhard Bürger" w:date="2016-08-30T19:04:00Z">
        <w:r w:rsidR="00834E3D">
          <w:rPr>
            <w:rFonts w:ascii="Times New Roman" w:hAnsi="Times New Roman" w:cs="Times New Roman"/>
          </w:rPr>
          <w:t>e</w:t>
        </w:r>
      </w:ins>
      <w:ins w:id="46" w:author="Reinhard Bürger" w:date="2016-08-30T19:05:00Z">
        <w:r w:rsidR="00834E3D">
          <w:rPr>
            <w:rFonts w:ascii="Times New Roman" w:hAnsi="Times New Roman" w:cs="Times New Roman"/>
          </w:rPr>
          <w:t xml:space="preserve">stablished (or rarely). </w:t>
        </w:r>
      </w:ins>
    </w:p>
    <w:p w14:paraId="762400C8" w14:textId="77777777" w:rsidR="00834E3D" w:rsidRDefault="00834E3D" w:rsidP="00907828">
      <w:pPr>
        <w:rPr>
          <w:ins w:id="47" w:author="Reinhard Bürger" w:date="2016-08-30T19:06:00Z"/>
          <w:rFonts w:ascii="Times New Roman" w:hAnsi="Times New Roman" w:cs="Times New Roman"/>
        </w:rPr>
      </w:pPr>
    </w:p>
    <w:p w14:paraId="5E3EFF9A" w14:textId="33177F94" w:rsidR="00834E3D" w:rsidRDefault="00834E3D" w:rsidP="00907828">
      <w:pPr>
        <w:rPr>
          <w:ins w:id="48" w:author="Reinhard Bürger" w:date="2016-08-30T19:10:00Z"/>
          <w:rFonts w:ascii="Times New Roman" w:hAnsi="Times New Roman" w:cs="Times New Roman"/>
        </w:rPr>
      </w:pPr>
      <w:ins w:id="49" w:author="Reinhard Bürger" w:date="2016-08-30T19:06:00Z">
        <w:r>
          <w:rPr>
            <w:rFonts w:ascii="Times New Roman" w:hAnsi="Times New Roman" w:cs="Times New Roman"/>
          </w:rPr>
          <w:t>It is also a pity that they write about local adap</w:t>
        </w:r>
      </w:ins>
      <w:ins w:id="50" w:author="Reinhard Bürger" w:date="2016-08-30T19:07:00Z">
        <w:r>
          <w:rPr>
            <w:rFonts w:ascii="Times New Roman" w:hAnsi="Times New Roman" w:cs="Times New Roman"/>
          </w:rPr>
          <w:t>t</w:t>
        </w:r>
      </w:ins>
      <w:ins w:id="51" w:author="Reinhard Bürger" w:date="2016-08-30T19:06:00Z">
        <w:r>
          <w:rPr>
            <w:rFonts w:ascii="Times New Roman" w:hAnsi="Times New Roman" w:cs="Times New Roman"/>
          </w:rPr>
          <w:t>ation and never mention mean fitness or reduction of mean fitness caused by migration, mutation, and drift.</w:t>
        </w:r>
      </w:ins>
      <w:ins w:id="52" w:author="Reinhard Bürger" w:date="2016-08-30T19:07:00Z">
        <w:r>
          <w:rPr>
            <w:rFonts w:ascii="Times New Roman" w:hAnsi="Times New Roman" w:cs="Times New Roman"/>
          </w:rPr>
          <w:t xml:space="preserve"> Their concept of adaptation is problematic because differences between allelic effects tell only part of the story. </w:t>
        </w:r>
      </w:ins>
      <w:ins w:id="53" w:author="Reinhard Bürger" w:date="2016-08-30T19:08:00Z">
        <w:r>
          <w:rPr>
            <w:rFonts w:ascii="Times New Roman" w:hAnsi="Times New Roman" w:cs="Times New Roman"/>
          </w:rPr>
          <w:t xml:space="preserve">Take a well or perfectly adapted population in their sense and shift the trait distribution (in the total pop) by a certain amount. </w:t>
        </w:r>
      </w:ins>
      <w:ins w:id="54" w:author="Reinhard Bürger" w:date="2016-08-30T19:10:00Z">
        <w:r>
          <w:rPr>
            <w:rFonts w:ascii="Times New Roman" w:hAnsi="Times New Roman" w:cs="Times New Roman"/>
          </w:rPr>
          <w:t>This will clearly affect local adaptation in the “usual” sense.</w:t>
        </w:r>
      </w:ins>
    </w:p>
    <w:p w14:paraId="0C123F6A" w14:textId="77777777" w:rsidR="00834E3D" w:rsidRDefault="00834E3D" w:rsidP="00907828">
      <w:pPr>
        <w:rPr>
          <w:ins w:id="55" w:author="Reinhard Bürger" w:date="2016-08-30T19:10:00Z"/>
          <w:rFonts w:ascii="Times New Roman" w:hAnsi="Times New Roman" w:cs="Times New Roman"/>
        </w:rPr>
      </w:pPr>
    </w:p>
    <w:p w14:paraId="278621D7" w14:textId="5FA15926" w:rsidR="00834E3D" w:rsidRPr="00907828" w:rsidRDefault="00834E3D" w:rsidP="00907828">
      <w:pPr>
        <w:rPr>
          <w:rFonts w:ascii="Times New Roman" w:hAnsi="Times New Roman" w:cs="Times New Roman"/>
        </w:rPr>
      </w:pPr>
      <w:ins w:id="56" w:author="Reinhard Bürger" w:date="2016-08-30T19:10:00Z">
        <w:r>
          <w:rPr>
            <w:rFonts w:ascii="Times New Roman" w:hAnsi="Times New Roman" w:cs="Times New Roman"/>
          </w:rPr>
          <w:t xml:space="preserve">Overall, their paper suffers from a complete ignorance of relevant (even classical) theory. </w:t>
        </w:r>
      </w:ins>
      <w:ins w:id="57" w:author="Reinhard Bürger" w:date="2016-08-30T19:11:00Z">
        <w:r>
          <w:rPr>
            <w:rFonts w:ascii="Times New Roman" w:hAnsi="Times New Roman" w:cs="Times New Roman"/>
          </w:rPr>
          <w:t>Among other, they give the impression that gain and loss of an allele are different mechanisms or processes</w:t>
        </w:r>
      </w:ins>
      <w:ins w:id="58" w:author="Reinhard Bürger" w:date="2016-08-30T19:12:00Z">
        <w:r>
          <w:rPr>
            <w:rFonts w:ascii="Times New Roman" w:hAnsi="Times New Roman" w:cs="Times New Roman"/>
          </w:rPr>
          <w:t xml:space="preserve">. In reality, they are the consequence of one and the same set of processes, just applied to different initial conditions (gain: initially one mutant; loss: initially about 50% mutants </w:t>
        </w:r>
      </w:ins>
      <w:ins w:id="59" w:author="Reinhard Bürger" w:date="2016-08-30T19:13:00Z">
        <w:r>
          <w:rPr>
            <w:rFonts w:ascii="Times New Roman" w:hAnsi="Times New Roman" w:cs="Times New Roman"/>
          </w:rPr>
          <w:t>–</w:t>
        </w:r>
      </w:ins>
      <w:ins w:id="60" w:author="Reinhard Bürger" w:date="2016-08-30T19:12:00Z">
        <w:r>
          <w:rPr>
            <w:rFonts w:ascii="Times New Roman" w:hAnsi="Times New Roman" w:cs="Times New Roman"/>
          </w:rPr>
          <w:t xml:space="preserve"> if I interpret their definition of establishment correctly).</w:t>
        </w:r>
      </w:ins>
    </w:p>
    <w:sectPr w:rsidR="00834E3D" w:rsidRPr="00907828" w:rsidSect="00CD3EB2">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einhard Bürger" w:date="2016-08-30T18:45:00Z" w:initials="RB">
    <w:p w14:paraId="35562142" w14:textId="3A5BE4D8" w:rsidR="00F352BE" w:rsidRDefault="00F352BE">
      <w:pPr>
        <w:pStyle w:val="CommentText"/>
      </w:pPr>
      <w:r>
        <w:rPr>
          <w:rStyle w:val="CommentReference"/>
        </w:rPr>
        <w:annotationRef/>
      </w:r>
      <w:r>
        <w:t>I am not sure if their comparison of loss rates to gain rates is relevant (see my major comments at the end).</w:t>
      </w:r>
    </w:p>
  </w:comment>
  <w:comment w:id="7" w:author="Reinhard Bürger" w:date="2016-08-30T18:47:00Z" w:initials="RB">
    <w:p w14:paraId="25FE65E7" w14:textId="2245DFF5" w:rsidR="00F352BE" w:rsidRDefault="00F352BE">
      <w:pPr>
        <w:pStyle w:val="CommentText"/>
      </w:pPr>
      <w:r>
        <w:rPr>
          <w:rStyle w:val="CommentReference"/>
        </w:rPr>
        <w:annotationRef/>
      </w:r>
      <w:r>
        <w:t>Not quite clear here if you are going to clarify what the authors may mean or what the meaning of stochastic loss is/should be.</w:t>
      </w:r>
    </w:p>
  </w:comment>
  <w:comment w:id="11" w:author="Reinhard Bürger" w:date="2016-08-30T18:50:00Z" w:initials="RB">
    <w:p w14:paraId="73992586" w14:textId="025524EF" w:rsidR="00F352BE" w:rsidRDefault="00F352BE">
      <w:pPr>
        <w:pStyle w:val="CommentText"/>
      </w:pPr>
      <w:r>
        <w:rPr>
          <w:rStyle w:val="CommentReference"/>
        </w:rPr>
        <w:annotationRef/>
      </w:r>
      <w:r>
        <w:t>Should be made a bit clearer. I suppose they mean drift is the strongest force</w:t>
      </w:r>
    </w:p>
  </w:comment>
  <w:comment w:id="18" w:author="Reinhard Bürger" w:date="2016-08-30T18:53:00Z" w:initials="RB">
    <w:p w14:paraId="5AE34341" w14:textId="5203EC5D" w:rsidR="00D21928" w:rsidRDefault="00D21928">
      <w:pPr>
        <w:pStyle w:val="CommentText"/>
      </w:pPr>
      <w:r>
        <w:rPr>
          <w:rStyle w:val="CommentReference"/>
        </w:rPr>
        <w:annotationRef/>
      </w:r>
      <w:r>
        <w:t>I am inclined to believe that there comparison is inappropriate (see below)</w:t>
      </w:r>
    </w:p>
  </w:comment>
  <w:comment w:id="25" w:author="Reinhard Bürger" w:date="2016-08-30T18:57:00Z" w:initials="RB">
    <w:p w14:paraId="6543E848" w14:textId="57EBE71F" w:rsidR="00D21928" w:rsidRDefault="00D21928">
      <w:pPr>
        <w:pStyle w:val="CommentText"/>
      </w:pPr>
      <w:r>
        <w:rPr>
          <w:rStyle w:val="CommentReference"/>
        </w:rPr>
        <w:annotationRef/>
      </w:r>
      <w:r>
        <w:t>Maybe, replace by “convincing”; maybe add at the end “and even less so a universal causal explanation”.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562142" w15:done="0"/>
  <w15:commentEx w15:paraId="25FE65E7" w15:done="0"/>
  <w15:commentEx w15:paraId="73992586" w15:done="0"/>
  <w15:commentEx w15:paraId="5AE34341" w15:done="0"/>
  <w15:commentEx w15:paraId="6543E8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D678A"/>
    <w:multiLevelType w:val="hybridMultilevel"/>
    <w:tmpl w:val="CDACF834"/>
    <w:lvl w:ilvl="0" w:tplc="4DB48B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hard Bürger">
    <w15:presenceInfo w15:providerId="AD" w15:userId="S-1-5-21-3036683560-4069959373-169152929-4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BD"/>
    <w:rsid w:val="000515FD"/>
    <w:rsid w:val="000C3DAE"/>
    <w:rsid w:val="00102D44"/>
    <w:rsid w:val="00156D9D"/>
    <w:rsid w:val="00195E66"/>
    <w:rsid w:val="00203B76"/>
    <w:rsid w:val="00237C3A"/>
    <w:rsid w:val="0027782F"/>
    <w:rsid w:val="002E48B2"/>
    <w:rsid w:val="0038521E"/>
    <w:rsid w:val="0048386E"/>
    <w:rsid w:val="00504A9C"/>
    <w:rsid w:val="005842C0"/>
    <w:rsid w:val="005B584C"/>
    <w:rsid w:val="005C57C3"/>
    <w:rsid w:val="00611DDA"/>
    <w:rsid w:val="006A1CE5"/>
    <w:rsid w:val="006A7619"/>
    <w:rsid w:val="006E2BDE"/>
    <w:rsid w:val="00704D45"/>
    <w:rsid w:val="00761795"/>
    <w:rsid w:val="007A6080"/>
    <w:rsid w:val="00834E3D"/>
    <w:rsid w:val="00836607"/>
    <w:rsid w:val="0084453F"/>
    <w:rsid w:val="00907828"/>
    <w:rsid w:val="00920527"/>
    <w:rsid w:val="00A71CF8"/>
    <w:rsid w:val="00A835B0"/>
    <w:rsid w:val="00AE31F6"/>
    <w:rsid w:val="00AE550D"/>
    <w:rsid w:val="00B21132"/>
    <w:rsid w:val="00B21D69"/>
    <w:rsid w:val="00BB1F23"/>
    <w:rsid w:val="00BD2660"/>
    <w:rsid w:val="00C0736F"/>
    <w:rsid w:val="00C51B81"/>
    <w:rsid w:val="00CD3EB2"/>
    <w:rsid w:val="00D0289E"/>
    <w:rsid w:val="00D12E2B"/>
    <w:rsid w:val="00D21928"/>
    <w:rsid w:val="00D247E3"/>
    <w:rsid w:val="00D87AE9"/>
    <w:rsid w:val="00DC69B9"/>
    <w:rsid w:val="00DE4735"/>
    <w:rsid w:val="00E55C93"/>
    <w:rsid w:val="00E6143D"/>
    <w:rsid w:val="00F02FDE"/>
    <w:rsid w:val="00F352BE"/>
    <w:rsid w:val="00F47B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69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BBD"/>
    <w:rPr>
      <w:sz w:val="18"/>
      <w:szCs w:val="18"/>
    </w:rPr>
  </w:style>
  <w:style w:type="paragraph" w:styleId="CommentText">
    <w:name w:val="annotation text"/>
    <w:basedOn w:val="Normal"/>
    <w:link w:val="CommentTextChar"/>
    <w:uiPriority w:val="99"/>
    <w:semiHidden/>
    <w:unhideWhenUsed/>
    <w:rsid w:val="00F47BBD"/>
  </w:style>
  <w:style w:type="character" w:customStyle="1" w:styleId="CommentTextChar">
    <w:name w:val="Comment Text Char"/>
    <w:basedOn w:val="DefaultParagraphFont"/>
    <w:link w:val="CommentText"/>
    <w:uiPriority w:val="99"/>
    <w:semiHidden/>
    <w:rsid w:val="00F47BBD"/>
  </w:style>
  <w:style w:type="paragraph" w:styleId="BalloonText">
    <w:name w:val="Balloon Text"/>
    <w:basedOn w:val="Normal"/>
    <w:link w:val="BalloonTextChar"/>
    <w:uiPriority w:val="99"/>
    <w:semiHidden/>
    <w:unhideWhenUsed/>
    <w:rsid w:val="00F47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BBD"/>
    <w:rPr>
      <w:rFonts w:ascii="Lucida Grande" w:hAnsi="Lucida Grande" w:cs="Lucida Grande"/>
      <w:sz w:val="18"/>
      <w:szCs w:val="18"/>
    </w:rPr>
  </w:style>
  <w:style w:type="paragraph" w:styleId="ListParagraph">
    <w:name w:val="List Paragraph"/>
    <w:basedOn w:val="Normal"/>
    <w:uiPriority w:val="34"/>
    <w:qFormat/>
    <w:rsid w:val="00836607"/>
    <w:pPr>
      <w:ind w:left="720"/>
      <w:contextualSpacing/>
    </w:pPr>
  </w:style>
  <w:style w:type="character" w:styleId="Emphasis">
    <w:name w:val="Emphasis"/>
    <w:basedOn w:val="DefaultParagraphFont"/>
    <w:uiPriority w:val="20"/>
    <w:qFormat/>
    <w:rsid w:val="00504A9C"/>
    <w:rPr>
      <w:i/>
      <w:iCs/>
    </w:rPr>
  </w:style>
  <w:style w:type="paragraph" w:styleId="CommentSubject">
    <w:name w:val="annotation subject"/>
    <w:basedOn w:val="CommentText"/>
    <w:next w:val="CommentText"/>
    <w:link w:val="CommentSubjectChar"/>
    <w:uiPriority w:val="99"/>
    <w:semiHidden/>
    <w:unhideWhenUsed/>
    <w:rsid w:val="00F352BE"/>
    <w:rPr>
      <w:b/>
      <w:bCs/>
      <w:sz w:val="20"/>
      <w:szCs w:val="20"/>
    </w:rPr>
  </w:style>
  <w:style w:type="character" w:customStyle="1" w:styleId="CommentSubjectChar">
    <w:name w:val="Comment Subject Char"/>
    <w:basedOn w:val="CommentTextChar"/>
    <w:link w:val="CommentSubject"/>
    <w:uiPriority w:val="99"/>
    <w:semiHidden/>
    <w:rsid w:val="00F352B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47BBD"/>
    <w:rPr>
      <w:sz w:val="18"/>
      <w:szCs w:val="18"/>
    </w:rPr>
  </w:style>
  <w:style w:type="paragraph" w:styleId="CommentText">
    <w:name w:val="annotation text"/>
    <w:basedOn w:val="Normal"/>
    <w:link w:val="CommentTextChar"/>
    <w:uiPriority w:val="99"/>
    <w:semiHidden/>
    <w:unhideWhenUsed/>
    <w:rsid w:val="00F47BBD"/>
  </w:style>
  <w:style w:type="character" w:customStyle="1" w:styleId="CommentTextChar">
    <w:name w:val="Comment Text Char"/>
    <w:basedOn w:val="DefaultParagraphFont"/>
    <w:link w:val="CommentText"/>
    <w:uiPriority w:val="99"/>
    <w:semiHidden/>
    <w:rsid w:val="00F47BBD"/>
  </w:style>
  <w:style w:type="paragraph" w:styleId="BalloonText">
    <w:name w:val="Balloon Text"/>
    <w:basedOn w:val="Normal"/>
    <w:link w:val="BalloonTextChar"/>
    <w:uiPriority w:val="99"/>
    <w:semiHidden/>
    <w:unhideWhenUsed/>
    <w:rsid w:val="00F47B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7BBD"/>
    <w:rPr>
      <w:rFonts w:ascii="Lucida Grande" w:hAnsi="Lucida Grande" w:cs="Lucida Grande"/>
      <w:sz w:val="18"/>
      <w:szCs w:val="18"/>
    </w:rPr>
  </w:style>
  <w:style w:type="paragraph" w:styleId="ListParagraph">
    <w:name w:val="List Paragraph"/>
    <w:basedOn w:val="Normal"/>
    <w:uiPriority w:val="34"/>
    <w:qFormat/>
    <w:rsid w:val="00836607"/>
    <w:pPr>
      <w:ind w:left="720"/>
      <w:contextualSpacing/>
    </w:pPr>
  </w:style>
  <w:style w:type="character" w:styleId="Emphasis">
    <w:name w:val="Emphasis"/>
    <w:basedOn w:val="DefaultParagraphFont"/>
    <w:uiPriority w:val="20"/>
    <w:qFormat/>
    <w:rsid w:val="00504A9C"/>
    <w:rPr>
      <w:i/>
      <w:iCs/>
    </w:rPr>
  </w:style>
  <w:style w:type="paragraph" w:styleId="CommentSubject">
    <w:name w:val="annotation subject"/>
    <w:basedOn w:val="CommentText"/>
    <w:next w:val="CommentText"/>
    <w:link w:val="CommentSubjectChar"/>
    <w:uiPriority w:val="99"/>
    <w:semiHidden/>
    <w:unhideWhenUsed/>
    <w:rsid w:val="00F352BE"/>
    <w:rPr>
      <w:b/>
      <w:bCs/>
      <w:sz w:val="20"/>
      <w:szCs w:val="20"/>
    </w:rPr>
  </w:style>
  <w:style w:type="character" w:customStyle="1" w:styleId="CommentSubjectChar">
    <w:name w:val="Comment Subject Char"/>
    <w:basedOn w:val="CommentTextChar"/>
    <w:link w:val="CommentSubject"/>
    <w:uiPriority w:val="99"/>
    <w:semiHidden/>
    <w:rsid w:val="00F352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608803">
      <w:bodyDiv w:val="1"/>
      <w:marLeft w:val="0"/>
      <w:marRight w:val="0"/>
      <w:marTop w:val="0"/>
      <w:marBottom w:val="0"/>
      <w:divBdr>
        <w:top w:val="none" w:sz="0" w:space="0" w:color="auto"/>
        <w:left w:val="none" w:sz="0" w:space="0" w:color="auto"/>
        <w:bottom w:val="none" w:sz="0" w:space="0" w:color="auto"/>
        <w:right w:val="none" w:sz="0" w:space="0" w:color="auto"/>
      </w:divBdr>
    </w:div>
    <w:div w:id="741952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2933</Words>
  <Characters>16722</Characters>
  <Application>Microsoft Macintosh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UBC</Company>
  <LinksUpToDate>false</LinksUpToDate>
  <CharactersWithSpaces>19616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Yeaman</dc:creator>
  <cp:keywords/>
  <dc:description/>
  <cp:lastModifiedBy>Simon Aeschbacher</cp:lastModifiedBy>
  <cp:revision>2</cp:revision>
  <dcterms:created xsi:type="dcterms:W3CDTF">2016-10-19T13:21:00Z</dcterms:created>
  <dcterms:modified xsi:type="dcterms:W3CDTF">2016-10-19T13:21:00Z</dcterms:modified>
</cp:coreProperties>
</file>